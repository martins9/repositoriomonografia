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136" w:type="dxa"/>
        <w:tblLook w:val="01E0" w:firstRow="1" w:lastRow="1" w:firstColumn="1" w:lastColumn="1" w:noHBand="0" w:noVBand="0"/>
      </w:tblPr>
      <w:tblGrid>
        <w:gridCol w:w="1627"/>
        <w:gridCol w:w="6509"/>
      </w:tblGrid>
      <w:tr w:rsidR="004456C3" w14:paraId="1E9BBC20" w14:textId="77777777">
        <w:trPr>
          <w:trHeight w:val="1767"/>
        </w:trPr>
        <w:tc>
          <w:tcPr>
            <w:tcW w:w="1627" w:type="dxa"/>
            <w:shd w:val="clear" w:color="auto" w:fill="auto"/>
          </w:tcPr>
          <w:p w14:paraId="49351CFB" w14:textId="77777777" w:rsidR="004456C3" w:rsidRDefault="00416763">
            <w:r>
              <w:rPr>
                <w:noProof/>
              </w:rPr>
              <w:drawing>
                <wp:inline distT="0" distB="0" distL="0" distR="0" wp14:anchorId="513AB3BC" wp14:editId="540E05B8">
                  <wp:extent cx="792480" cy="861060"/>
                  <wp:effectExtent l="0" t="0" r="0" b="0"/>
                  <wp:docPr id="1" name="Imagem 1" descr="marcaUerj_logo_coresPRETOe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marcaUerj_logo_coresPRETOeBRANCO"/>
                          <pic:cNvPicPr>
                            <a:picLocks noChangeAspect="1" noChangeArrowheads="1"/>
                          </pic:cNvPicPr>
                        </pic:nvPicPr>
                        <pic:blipFill>
                          <a:blip r:embed="rId8"/>
                          <a:stretch>
                            <a:fillRect/>
                          </a:stretch>
                        </pic:blipFill>
                        <pic:spPr bwMode="auto">
                          <a:xfrm>
                            <a:off x="0" y="0"/>
                            <a:ext cx="792480" cy="861060"/>
                          </a:xfrm>
                          <a:prstGeom prst="rect">
                            <a:avLst/>
                          </a:prstGeom>
                        </pic:spPr>
                      </pic:pic>
                    </a:graphicData>
                  </a:graphic>
                </wp:inline>
              </w:drawing>
            </w:r>
          </w:p>
        </w:tc>
        <w:tc>
          <w:tcPr>
            <w:tcW w:w="6508" w:type="dxa"/>
            <w:shd w:val="clear" w:color="auto" w:fill="auto"/>
          </w:tcPr>
          <w:p w14:paraId="15A5ADE4" w14:textId="77777777" w:rsidR="004456C3" w:rsidRDefault="00416763">
            <w:pPr>
              <w:spacing w:line="360" w:lineRule="auto"/>
              <w:jc w:val="center"/>
              <w:rPr>
                <w:b/>
                <w:sz w:val="28"/>
                <w:szCs w:val="28"/>
              </w:rPr>
            </w:pPr>
            <w:r>
              <w:rPr>
                <w:b/>
                <w:sz w:val="28"/>
                <w:szCs w:val="28"/>
              </w:rPr>
              <w:t>Universidade do Estado do Rio de Janeiro</w:t>
            </w:r>
          </w:p>
          <w:p w14:paraId="100CC791" w14:textId="77777777" w:rsidR="004456C3" w:rsidRDefault="00416763">
            <w:pPr>
              <w:spacing w:line="360" w:lineRule="auto"/>
              <w:jc w:val="center"/>
              <w:rPr>
                <w:sz w:val="28"/>
                <w:szCs w:val="28"/>
              </w:rPr>
            </w:pPr>
            <w:r>
              <w:rPr>
                <w:sz w:val="28"/>
                <w:szCs w:val="28"/>
              </w:rPr>
              <w:t>Centro de Tecnologia e Ciências</w:t>
            </w:r>
          </w:p>
          <w:p w14:paraId="5550C0F1" w14:textId="77777777" w:rsidR="004456C3" w:rsidRDefault="00416763">
            <w:pPr>
              <w:spacing w:line="360" w:lineRule="auto"/>
              <w:jc w:val="center"/>
              <w:rPr>
                <w:sz w:val="28"/>
                <w:szCs w:val="28"/>
              </w:rPr>
            </w:pPr>
            <w:r>
              <w:rPr>
                <w:sz w:val="28"/>
                <w:szCs w:val="28"/>
              </w:rPr>
              <w:t>Instituto de Matemática e Estatística</w:t>
            </w:r>
          </w:p>
          <w:p w14:paraId="1606D165" w14:textId="77777777" w:rsidR="004456C3" w:rsidRDefault="004456C3"/>
        </w:tc>
      </w:tr>
    </w:tbl>
    <w:p w14:paraId="578CE673" w14:textId="77777777" w:rsidR="004456C3" w:rsidRDefault="004456C3">
      <w:pPr>
        <w:jc w:val="center"/>
      </w:pPr>
    </w:p>
    <w:p w14:paraId="5371A6EA" w14:textId="77777777" w:rsidR="004456C3" w:rsidRDefault="004456C3">
      <w:pPr>
        <w:jc w:val="center"/>
      </w:pPr>
    </w:p>
    <w:p w14:paraId="4A1D3061" w14:textId="77777777" w:rsidR="004456C3" w:rsidRDefault="004456C3">
      <w:pPr>
        <w:jc w:val="center"/>
      </w:pPr>
    </w:p>
    <w:p w14:paraId="5CD5DD1E" w14:textId="77777777" w:rsidR="004456C3" w:rsidRDefault="004456C3">
      <w:pPr>
        <w:jc w:val="center"/>
      </w:pPr>
    </w:p>
    <w:p w14:paraId="1390A69C" w14:textId="77777777" w:rsidR="004456C3" w:rsidRDefault="00416763">
      <w:pPr>
        <w:jc w:val="center"/>
        <w:rPr>
          <w:sz w:val="28"/>
          <w:szCs w:val="28"/>
        </w:rPr>
      </w:pPr>
      <w:r>
        <w:t>Saulo Martins Soares da Fonseca</w:t>
      </w:r>
    </w:p>
    <w:p w14:paraId="2F5478ED" w14:textId="77777777" w:rsidR="004456C3" w:rsidRDefault="004456C3">
      <w:pPr>
        <w:jc w:val="center"/>
      </w:pPr>
    </w:p>
    <w:p w14:paraId="56AFF629" w14:textId="77777777" w:rsidR="004456C3" w:rsidRDefault="004456C3">
      <w:pPr>
        <w:jc w:val="center"/>
      </w:pPr>
    </w:p>
    <w:p w14:paraId="37836979" w14:textId="77777777" w:rsidR="004456C3" w:rsidRDefault="004456C3">
      <w:pPr>
        <w:jc w:val="center"/>
      </w:pPr>
    </w:p>
    <w:p w14:paraId="477213FC" w14:textId="77777777" w:rsidR="004456C3" w:rsidRDefault="004456C3">
      <w:pPr>
        <w:jc w:val="center"/>
      </w:pPr>
    </w:p>
    <w:p w14:paraId="7E7579E4" w14:textId="77777777" w:rsidR="004456C3" w:rsidRDefault="004456C3">
      <w:pPr>
        <w:jc w:val="center"/>
      </w:pPr>
    </w:p>
    <w:p w14:paraId="7BD22DBD" w14:textId="77777777" w:rsidR="004456C3" w:rsidRDefault="004456C3">
      <w:pPr>
        <w:jc w:val="center"/>
      </w:pPr>
    </w:p>
    <w:p w14:paraId="4931AD10" w14:textId="77777777" w:rsidR="004456C3" w:rsidRDefault="004456C3">
      <w:pPr>
        <w:jc w:val="center"/>
      </w:pPr>
    </w:p>
    <w:p w14:paraId="11C90CF7" w14:textId="77777777" w:rsidR="004456C3" w:rsidRDefault="004456C3">
      <w:pPr>
        <w:jc w:val="center"/>
      </w:pPr>
    </w:p>
    <w:p w14:paraId="69032483" w14:textId="77777777" w:rsidR="004456C3" w:rsidRDefault="004456C3">
      <w:pPr>
        <w:spacing w:line="360" w:lineRule="auto"/>
        <w:jc w:val="center"/>
      </w:pPr>
    </w:p>
    <w:p w14:paraId="389CAC0D" w14:textId="77777777" w:rsidR="004456C3" w:rsidRDefault="00416763">
      <w:pPr>
        <w:jc w:val="center"/>
      </w:pPr>
      <w:r>
        <w:rPr>
          <w:b/>
          <w:sz w:val="28"/>
          <w:szCs w:val="28"/>
        </w:rPr>
        <w:t>Uso de DW para análise estatística do Enem na busca por melhoria educacional do país</w:t>
      </w:r>
    </w:p>
    <w:p w14:paraId="6D814F3A" w14:textId="77777777" w:rsidR="004456C3" w:rsidRDefault="004456C3">
      <w:pPr>
        <w:jc w:val="center"/>
      </w:pPr>
    </w:p>
    <w:p w14:paraId="14C9627A" w14:textId="77777777" w:rsidR="004456C3" w:rsidRDefault="004456C3">
      <w:pPr>
        <w:jc w:val="center"/>
      </w:pPr>
    </w:p>
    <w:p w14:paraId="0CD3A649" w14:textId="77777777" w:rsidR="004456C3" w:rsidRDefault="004456C3">
      <w:pPr>
        <w:jc w:val="center"/>
      </w:pPr>
    </w:p>
    <w:p w14:paraId="2E9EE855" w14:textId="77777777" w:rsidR="004456C3" w:rsidRDefault="004456C3">
      <w:pPr>
        <w:jc w:val="center"/>
      </w:pPr>
    </w:p>
    <w:p w14:paraId="2143C5FE" w14:textId="77777777" w:rsidR="004456C3" w:rsidRDefault="004456C3">
      <w:pPr>
        <w:jc w:val="center"/>
      </w:pPr>
    </w:p>
    <w:p w14:paraId="400F7532" w14:textId="77777777" w:rsidR="004456C3" w:rsidRDefault="004456C3">
      <w:pPr>
        <w:jc w:val="center"/>
      </w:pPr>
    </w:p>
    <w:p w14:paraId="2C0FC36D" w14:textId="77777777" w:rsidR="004456C3" w:rsidRDefault="00416763">
      <w:pPr>
        <w:spacing w:line="360" w:lineRule="auto"/>
        <w:jc w:val="center"/>
      </w:pPr>
      <w:r>
        <w:rPr>
          <w:lang w:val="es-ES"/>
        </w:rPr>
        <w:t>Orientadora:</w:t>
      </w:r>
      <w:r>
        <w:t xml:space="preserve"> </w:t>
      </w:r>
      <w:bookmarkStart w:id="0" w:name="__DdeLink__348_1626949292"/>
      <w:r>
        <w:t>Prof.</w:t>
      </w:r>
      <w:r>
        <w:rPr>
          <w:vertAlign w:val="superscript"/>
        </w:rPr>
        <w:t>a</w:t>
      </w:r>
      <w:r>
        <w:t xml:space="preserve"> Dra. </w:t>
      </w:r>
      <w:bookmarkEnd w:id="0"/>
      <w:r>
        <w:rPr>
          <w:color w:val="000000"/>
        </w:rPr>
        <w:t>Ana Carolina Brito de Almeida</w:t>
      </w:r>
    </w:p>
    <w:p w14:paraId="73C8F247" w14:textId="77777777" w:rsidR="004456C3" w:rsidRDefault="004456C3">
      <w:pPr>
        <w:jc w:val="center"/>
      </w:pPr>
    </w:p>
    <w:p w14:paraId="7F038B25" w14:textId="77777777" w:rsidR="004456C3" w:rsidRDefault="004456C3">
      <w:pPr>
        <w:jc w:val="center"/>
      </w:pPr>
    </w:p>
    <w:p w14:paraId="45FE064C" w14:textId="77777777" w:rsidR="004456C3" w:rsidRDefault="004456C3">
      <w:pPr>
        <w:jc w:val="center"/>
      </w:pPr>
    </w:p>
    <w:p w14:paraId="3D447531" w14:textId="77777777" w:rsidR="004456C3" w:rsidRDefault="004456C3">
      <w:pPr>
        <w:jc w:val="center"/>
      </w:pPr>
    </w:p>
    <w:p w14:paraId="06509BA4" w14:textId="77777777" w:rsidR="004456C3" w:rsidRDefault="00416763">
      <w:pPr>
        <w:spacing w:line="360" w:lineRule="auto"/>
        <w:jc w:val="center"/>
        <w:rPr>
          <w:sz w:val="28"/>
          <w:szCs w:val="28"/>
        </w:rPr>
      </w:pPr>
      <w:r>
        <w:rPr>
          <w:sz w:val="28"/>
          <w:szCs w:val="28"/>
        </w:rPr>
        <w:t xml:space="preserve">Rio de Janeiro </w:t>
      </w:r>
    </w:p>
    <w:p w14:paraId="5D6F96F4" w14:textId="77777777" w:rsidR="004456C3" w:rsidRDefault="00416763">
      <w:pPr>
        <w:spacing w:line="360" w:lineRule="auto"/>
        <w:jc w:val="center"/>
      </w:pPr>
      <w:r>
        <w:rPr>
          <w:sz w:val="28"/>
          <w:szCs w:val="28"/>
        </w:rPr>
        <w:t>2016</w:t>
      </w:r>
    </w:p>
    <w:p w14:paraId="1CFEE735" w14:textId="77777777" w:rsidR="004456C3" w:rsidRDefault="004456C3">
      <w:pPr>
        <w:pStyle w:val="Ttulo1"/>
        <w:tabs>
          <w:tab w:val="left" w:pos="284"/>
          <w:tab w:val="left" w:pos="679"/>
        </w:tabs>
        <w:ind w:left="510" w:hanging="510"/>
        <w:rPr>
          <w:rFonts w:ascii="Times New Roman" w:hAnsi="Times New Roman"/>
          <w:sz w:val="24"/>
          <w:szCs w:val="24"/>
        </w:rPr>
      </w:pPr>
    </w:p>
    <w:p w14:paraId="79F8AA8D" w14:textId="77777777" w:rsidR="004456C3" w:rsidRDefault="004456C3">
      <w:pPr>
        <w:tabs>
          <w:tab w:val="left" w:pos="284"/>
          <w:tab w:val="left" w:pos="679"/>
        </w:tabs>
        <w:spacing w:before="240" w:after="60"/>
        <w:ind w:left="510" w:hanging="510"/>
        <w:outlineLvl w:val="0"/>
        <w:rPr>
          <w:rFonts w:cs="Arial"/>
          <w:b/>
          <w:bCs/>
        </w:rPr>
      </w:pPr>
    </w:p>
    <w:p w14:paraId="53B3DC4E" w14:textId="77777777" w:rsidR="004456C3" w:rsidRDefault="004456C3">
      <w:pPr>
        <w:tabs>
          <w:tab w:val="left" w:pos="284"/>
          <w:tab w:val="left" w:pos="679"/>
        </w:tabs>
        <w:spacing w:before="240" w:after="60"/>
        <w:ind w:left="510" w:hanging="510"/>
        <w:outlineLvl w:val="0"/>
        <w:rPr>
          <w:rFonts w:cs="Arial"/>
          <w:b/>
          <w:bCs/>
        </w:rPr>
      </w:pPr>
    </w:p>
    <w:p w14:paraId="36178A8E" w14:textId="77777777" w:rsidR="004456C3" w:rsidRDefault="004456C3">
      <w:pPr>
        <w:tabs>
          <w:tab w:val="left" w:pos="284"/>
          <w:tab w:val="left" w:pos="679"/>
        </w:tabs>
        <w:spacing w:before="240" w:after="60"/>
        <w:ind w:left="510" w:hanging="510"/>
        <w:outlineLvl w:val="0"/>
        <w:rPr>
          <w:rFonts w:cs="Arial"/>
          <w:b/>
          <w:bCs/>
        </w:rPr>
      </w:pPr>
    </w:p>
    <w:p w14:paraId="402B4AD8" w14:textId="77777777" w:rsidR="004456C3" w:rsidRDefault="004456C3">
      <w:pPr>
        <w:tabs>
          <w:tab w:val="left" w:pos="284"/>
          <w:tab w:val="left" w:pos="679"/>
        </w:tabs>
        <w:spacing w:before="240" w:after="60"/>
        <w:ind w:left="510" w:hanging="510"/>
        <w:outlineLvl w:val="0"/>
      </w:pPr>
    </w:p>
    <w:p w14:paraId="57E31177" w14:textId="77777777" w:rsidR="004456C3" w:rsidRDefault="004456C3">
      <w:pPr>
        <w:tabs>
          <w:tab w:val="left" w:pos="284"/>
          <w:tab w:val="left" w:pos="679"/>
        </w:tabs>
        <w:spacing w:before="240" w:after="60"/>
        <w:ind w:left="510" w:hanging="510"/>
        <w:outlineLvl w:val="0"/>
      </w:pPr>
    </w:p>
    <w:p w14:paraId="3D21E9A2" w14:textId="77777777" w:rsidR="004456C3" w:rsidRDefault="004456C3">
      <w:pPr>
        <w:tabs>
          <w:tab w:val="left" w:pos="284"/>
          <w:tab w:val="left" w:pos="679"/>
        </w:tabs>
        <w:spacing w:before="240" w:after="60"/>
        <w:ind w:left="510" w:hanging="510"/>
        <w:outlineLvl w:val="0"/>
        <w:rPr>
          <w:rFonts w:cs="Arial"/>
          <w:b/>
          <w:bCs/>
        </w:rPr>
      </w:pPr>
    </w:p>
    <w:p w14:paraId="590CB8CD" w14:textId="77777777" w:rsidR="004456C3" w:rsidRDefault="00416763">
      <w:pPr>
        <w:pStyle w:val="Ttulodendicedeautoridades"/>
      </w:pPr>
      <w:r>
        <w:t>Sumário</w:t>
      </w:r>
    </w:p>
    <w:commentRangeStart w:id="1"/>
    <w:p w14:paraId="581A7F37" w14:textId="77777777" w:rsidR="004456C3" w:rsidRDefault="00416763">
      <w:pPr>
        <w:pStyle w:val="Sumrio1"/>
        <w:tabs>
          <w:tab w:val="right" w:leader="dot" w:pos="9071"/>
        </w:tabs>
      </w:pPr>
      <w:r>
        <w:fldChar w:fldCharType="begin"/>
      </w:r>
      <w:r>
        <w:instrText>TOC \f \o "1-9" \h</w:instrText>
      </w:r>
      <w:r>
        <w:fldChar w:fldCharType="separate"/>
      </w:r>
      <w:hyperlink w:anchor="__RefHeading___Toc581_1837944507">
        <w:r>
          <w:t>1.INTRODUÇÃO</w:t>
        </w:r>
        <w:r>
          <w:tab/>
          <w:t>3</w:t>
        </w:r>
      </w:hyperlink>
    </w:p>
    <w:p w14:paraId="0B8F4CA8" w14:textId="77777777" w:rsidR="004456C3" w:rsidRDefault="00416763">
      <w:pPr>
        <w:pStyle w:val="Sumrio1"/>
        <w:tabs>
          <w:tab w:val="right" w:leader="dot" w:pos="9071"/>
        </w:tabs>
      </w:pPr>
      <w:hyperlink w:anchor="__RefHeading___Toc905_1837944507">
        <w:r>
          <w:t>2.MOTIVAÇÃO</w:t>
        </w:r>
        <w:r>
          <w:tab/>
          <w:t>3</w:t>
        </w:r>
      </w:hyperlink>
    </w:p>
    <w:p w14:paraId="137C7D2F" w14:textId="77777777" w:rsidR="004456C3" w:rsidRDefault="00416763">
      <w:pPr>
        <w:pStyle w:val="Sumrio1"/>
        <w:tabs>
          <w:tab w:val="right" w:leader="dot" w:pos="9071"/>
        </w:tabs>
      </w:pPr>
      <w:hyperlink w:anchor="__RefHeading___Toc1765_1837944507">
        <w:r>
          <w:t>3.OBJETIVO</w:t>
        </w:r>
        <w:r>
          <w:tab/>
          <w:t>3</w:t>
        </w:r>
      </w:hyperlink>
    </w:p>
    <w:p w14:paraId="29DB37BC" w14:textId="77777777" w:rsidR="004456C3" w:rsidRDefault="00416763">
      <w:pPr>
        <w:pStyle w:val="Sumrio1"/>
        <w:tabs>
          <w:tab w:val="right" w:leader="dot" w:pos="9071"/>
        </w:tabs>
      </w:pPr>
      <w:hyperlink w:anchor="__RefHeading___Toc1132_519844130">
        <w:r>
          <w:t>4.REVISÃO LITERÁRIA</w:t>
        </w:r>
        <w:r>
          <w:tab/>
          <w:t>4</w:t>
        </w:r>
      </w:hyperlink>
    </w:p>
    <w:p w14:paraId="59F601F5" w14:textId="77777777" w:rsidR="004456C3" w:rsidRDefault="00416763">
      <w:pPr>
        <w:pStyle w:val="Sumrio1"/>
        <w:tabs>
          <w:tab w:val="right" w:leader="dot" w:pos="9071"/>
        </w:tabs>
      </w:pPr>
      <w:hyperlink w:anchor="__RefHeading___Toc1760_1837944507">
        <w:r>
          <w:t>5.METODOLOGIA</w:t>
        </w:r>
        <w:r>
          <w:tab/>
          <w:t>4</w:t>
        </w:r>
      </w:hyperlink>
    </w:p>
    <w:p w14:paraId="4DB60BF7" w14:textId="77777777" w:rsidR="004456C3" w:rsidRDefault="00416763">
      <w:pPr>
        <w:pStyle w:val="Sumrio1"/>
        <w:tabs>
          <w:tab w:val="right" w:leader="dot" w:pos="9071"/>
        </w:tabs>
      </w:pPr>
      <w:hyperlink w:anchor="__RefHeading___Toc259_1626949292">
        <w:r>
          <w:t>6.RESULTADOS</w:t>
        </w:r>
        <w:r>
          <w:tab/>
          <w:t>6</w:t>
        </w:r>
      </w:hyperlink>
    </w:p>
    <w:p w14:paraId="5BF5D526" w14:textId="77777777" w:rsidR="004456C3" w:rsidRDefault="00416763">
      <w:pPr>
        <w:pStyle w:val="Sumrio1"/>
        <w:tabs>
          <w:tab w:val="right" w:leader="dot" w:pos="9071"/>
        </w:tabs>
      </w:pPr>
      <w:hyperlink w:anchor="__RefHeading___Toc270_1626949292">
        <w:r>
          <w:t>7.CRONOGRAMA</w:t>
        </w:r>
        <w:r>
          <w:tab/>
          <w:t>7</w:t>
        </w:r>
      </w:hyperlink>
    </w:p>
    <w:p w14:paraId="00FF0B85" w14:textId="77777777" w:rsidR="004456C3" w:rsidRDefault="00416763">
      <w:pPr>
        <w:pStyle w:val="Sumrio1"/>
        <w:tabs>
          <w:tab w:val="right" w:leader="dot" w:pos="9071"/>
        </w:tabs>
      </w:pPr>
      <w:hyperlink w:anchor="__RefHeading___Toc326_1626949292">
        <w:r>
          <w:t>8.REFERÊNCIAS</w:t>
        </w:r>
        <w:r>
          <w:tab/>
          <w:t>8</w:t>
        </w:r>
      </w:hyperlink>
    </w:p>
    <w:p w14:paraId="53699255" w14:textId="77777777" w:rsidR="004456C3" w:rsidRDefault="00416763">
      <w:pPr>
        <w:pStyle w:val="Sumrio1"/>
        <w:tabs>
          <w:tab w:val="right" w:leader="dot" w:pos="9071"/>
        </w:tabs>
      </w:pPr>
      <w:hyperlink w:anchor="__RefHeading___Toc354_1626949292">
        <w:r>
          <w:t>9.ASSINATURAS</w:t>
        </w:r>
        <w:r>
          <w:tab/>
          <w:t>9</w:t>
        </w:r>
      </w:hyperlink>
    </w:p>
    <w:p w14:paraId="141F9662" w14:textId="77777777" w:rsidR="004456C3" w:rsidRDefault="00416763">
      <w:pPr>
        <w:pStyle w:val="Sumrio1"/>
        <w:tabs>
          <w:tab w:val="right" w:leader="dot" w:pos="9071"/>
        </w:tabs>
      </w:pPr>
      <w:hyperlink w:anchor="__RefHeading___Toc358_1626949292">
        <w:r>
          <w:t>Rio de Janeiro, X de dezembro de 2016</w:t>
        </w:r>
        <w:r>
          <w:tab/>
          <w:t>9</w:t>
        </w:r>
      </w:hyperlink>
      <w:r>
        <w:fldChar w:fldCharType="end"/>
      </w:r>
      <w:commentRangeEnd w:id="1"/>
      <w:r w:rsidR="00A857B9">
        <w:rPr>
          <w:rStyle w:val="Refdecomentrio"/>
          <w:b w:val="0"/>
          <w:bCs w:val="0"/>
          <w:iCs w:val="0"/>
        </w:rPr>
        <w:commentReference w:id="1"/>
      </w:r>
    </w:p>
    <w:p w14:paraId="1AD8E1D4" w14:textId="77777777" w:rsidR="004456C3" w:rsidRDefault="00416763">
      <w:pPr>
        <w:tabs>
          <w:tab w:val="left" w:pos="284"/>
          <w:tab w:val="left" w:pos="679"/>
        </w:tabs>
        <w:spacing w:before="240" w:after="60"/>
        <w:ind w:left="510" w:hanging="510"/>
        <w:outlineLvl w:val="0"/>
      </w:pPr>
      <w:r>
        <w:br w:type="page"/>
      </w:r>
    </w:p>
    <w:p w14:paraId="0D5C4CA6" w14:textId="77777777" w:rsidR="004456C3" w:rsidRDefault="00416763">
      <w:pPr>
        <w:pStyle w:val="Ttulo1"/>
        <w:numPr>
          <w:ilvl w:val="0"/>
          <w:numId w:val="1"/>
        </w:numPr>
        <w:tabs>
          <w:tab w:val="left" w:pos="284"/>
          <w:tab w:val="left" w:pos="679"/>
        </w:tabs>
        <w:ind w:left="510" w:hanging="510"/>
        <w:rPr>
          <w:rFonts w:ascii="Times New Roman" w:hAnsi="Times New Roman"/>
          <w:sz w:val="24"/>
          <w:szCs w:val="24"/>
        </w:rPr>
      </w:pPr>
      <w:bookmarkStart w:id="2" w:name="__RefHeading___Toc581_1837944507"/>
      <w:bookmarkEnd w:id="2"/>
      <w:r>
        <w:rPr>
          <w:rFonts w:ascii="Times New Roman" w:hAnsi="Times New Roman"/>
          <w:sz w:val="24"/>
          <w:szCs w:val="24"/>
        </w:rPr>
        <w:lastRenderedPageBreak/>
        <w:t xml:space="preserve">INTRODUÇÃO </w:t>
      </w:r>
    </w:p>
    <w:p w14:paraId="28F52C7C" w14:textId="49774817" w:rsidR="004456C3" w:rsidRDefault="00416763">
      <w:pPr>
        <w:ind w:firstLine="283"/>
        <w:jc w:val="both"/>
      </w:pPr>
      <w:r>
        <w:t>Todo</w:t>
      </w:r>
      <w:r>
        <w:rPr>
          <w:color w:val="FF0000"/>
        </w:rPr>
        <w:t xml:space="preserve"> </w:t>
      </w:r>
      <w:r>
        <w:t>ano</w:t>
      </w:r>
      <w:ins w:id="3" w:author="Ana Carol" w:date="2016-12-05T23:49:00Z">
        <w:r w:rsidR="00EB2CE8">
          <w:t>,</w:t>
        </w:r>
      </w:ins>
      <w:r>
        <w:rPr>
          <w:color w:val="FF0000"/>
        </w:rPr>
        <w:t xml:space="preserve"> </w:t>
      </w:r>
      <w:r>
        <w:t>em nível nacional</w:t>
      </w:r>
      <w:ins w:id="4" w:author="Ana Carol" w:date="2016-12-05T23:49:00Z">
        <w:r w:rsidR="00EB2CE8">
          <w:t>,</w:t>
        </w:r>
      </w:ins>
      <w:r>
        <w:rPr>
          <w:color w:val="FF0000"/>
        </w:rPr>
        <w:t xml:space="preserve"> </w:t>
      </w:r>
      <w:r>
        <w:t xml:space="preserve">é realizado o Exame Nacional do Ensino Médio (ENEM) </w:t>
      </w:r>
      <w:commentRangeStart w:id="5"/>
      <w:r>
        <w:rPr>
          <w:b/>
        </w:rPr>
        <w:t>¹</w:t>
      </w:r>
      <w:commentRangeEnd w:id="5"/>
      <w:r w:rsidR="00EB2CE8">
        <w:rPr>
          <w:rStyle w:val="Refdecomentrio"/>
        </w:rPr>
        <w:commentReference w:id="5"/>
      </w:r>
      <w:r>
        <w:t xml:space="preserve"> que tem por objetivo avaliar a qualidade do ensino médio e ser a porta de entrada para algumas universidades públicas</w:t>
      </w:r>
      <w:del w:id="6" w:author="Ana Carol" w:date="2016-12-05T23:51:00Z">
        <w:r w:rsidDel="00EB2CE8">
          <w:delText>, acesso a</w:delText>
        </w:r>
      </w:del>
      <w:ins w:id="7" w:author="Ana Carol" w:date="2016-12-05T23:51:00Z">
        <w:r w:rsidR="00EB2CE8">
          <w:t xml:space="preserve"> e</w:t>
        </w:r>
      </w:ins>
      <w:r>
        <w:t xml:space="preserve"> programas educacionais</w:t>
      </w:r>
      <w:del w:id="8" w:author="Ana Carol" w:date="2016-12-05T23:51:00Z">
        <w:r w:rsidDel="00EB2CE8">
          <w:delText>:</w:delText>
        </w:r>
      </w:del>
      <w:ins w:id="9" w:author="Ana Carol" w:date="2016-12-05T23:51:00Z">
        <w:r w:rsidR="00EB2CE8">
          <w:t>, tais como:</w:t>
        </w:r>
      </w:ins>
      <w:r>
        <w:t xml:space="preserve"> </w:t>
      </w:r>
      <w:r>
        <w:rPr>
          <w:rStyle w:val="nfaseforte"/>
          <w:b w:val="0"/>
          <w:bCs w:val="0"/>
        </w:rPr>
        <w:t>Sistema de Seleção Unificada (</w:t>
      </w:r>
      <w:proofErr w:type="gramStart"/>
      <w:r>
        <w:rPr>
          <w:rStyle w:val="nfaseforte"/>
          <w:b w:val="0"/>
          <w:bCs w:val="0"/>
        </w:rPr>
        <w:t>SISU)²</w:t>
      </w:r>
      <w:proofErr w:type="gramEnd"/>
      <w:r>
        <w:rPr>
          <w:rStyle w:val="nfaseforte"/>
          <w:b w:val="0"/>
          <w:bCs w:val="0"/>
        </w:rPr>
        <w:t>, Programa Universidade para Todos (PROUNI)³, Financiamento Estudantil (FIES)</w:t>
      </w:r>
      <w:r>
        <w:rPr>
          <w:rStyle w:val="nfaseforte"/>
          <w:b w:val="0"/>
          <w:bCs w:val="0"/>
          <w:vertAlign w:val="superscript"/>
        </w:rPr>
        <w:t>4</w:t>
      </w:r>
      <w:r>
        <w:rPr>
          <w:rStyle w:val="nfaseforte"/>
          <w:b w:val="0"/>
          <w:bCs w:val="0"/>
        </w:rPr>
        <w:t xml:space="preserve">, Universidades em </w:t>
      </w:r>
      <w:commentRangeStart w:id="10"/>
      <w:r>
        <w:rPr>
          <w:rStyle w:val="nfaseforte"/>
          <w:b w:val="0"/>
          <w:bCs w:val="0"/>
        </w:rPr>
        <w:t>Portugal</w:t>
      </w:r>
      <w:commentRangeEnd w:id="10"/>
      <w:r w:rsidR="00EB2CE8">
        <w:rPr>
          <w:rStyle w:val="Refdecomentrio"/>
        </w:rPr>
        <w:commentReference w:id="10"/>
      </w:r>
      <w:r>
        <w:rPr>
          <w:rStyle w:val="nfaseforte"/>
          <w:b w:val="0"/>
          <w:bCs w:val="0"/>
        </w:rPr>
        <w:t>, Ciência sem Fronteiras e Certificação do Ensino Médio.</w:t>
      </w:r>
    </w:p>
    <w:p w14:paraId="60B86304" w14:textId="05869A8A" w:rsidR="004456C3" w:rsidRDefault="00416763">
      <w:pPr>
        <w:ind w:firstLine="283"/>
        <w:jc w:val="both"/>
      </w:pPr>
      <w:r>
        <w:t xml:space="preserve">O </w:t>
      </w:r>
      <w:del w:id="11" w:author="Ana Carol" w:date="2016-12-05T23:52:00Z">
        <w:r w:rsidDel="00EB2CE8">
          <w:delText xml:space="preserve">exame </w:delText>
        </w:r>
      </w:del>
      <w:ins w:id="12" w:author="Ana Carol" w:date="2016-12-05T23:52:00Z">
        <w:r w:rsidR="00EB2CE8">
          <w:t xml:space="preserve">ENEM </w:t>
        </w:r>
      </w:ins>
      <w:r>
        <w:t xml:space="preserve">abrange as matérias do currículo do ensino médio: Português (Literatura e Redação), Matemática, Geografia, História, </w:t>
      </w:r>
      <w:proofErr w:type="gramStart"/>
      <w:r>
        <w:t>Física, Química, Biologia e Língua Estrangeira</w:t>
      </w:r>
      <w:proofErr w:type="gramEnd"/>
      <w:r>
        <w:t xml:space="preserve">. A prova é composta por uma redação e mais 180 questões objetivas distribuídas entre as áreas determinadas pelo Enem </w:t>
      </w:r>
      <w:del w:id="13" w:author="Ana Carol" w:date="2016-12-05T23:53:00Z">
        <w:r w:rsidDel="00EB2CE8">
          <w:delText xml:space="preserve">que são: </w:delText>
        </w:r>
      </w:del>
      <w:ins w:id="14" w:author="Ana Carol" w:date="2016-12-05T23:53:00Z">
        <w:r w:rsidR="00EB2CE8">
          <w:t>(</w:t>
        </w:r>
      </w:ins>
      <w:r>
        <w:t>Ciências da Natureza, Linguagens e Códigos, Ciências Humanas e Matemática</w:t>
      </w:r>
      <w:ins w:id="15" w:author="Ana Carol" w:date="2016-12-05T23:53:00Z">
        <w:r w:rsidR="00EB2CE8">
          <w:t>)</w:t>
        </w:r>
      </w:ins>
      <w:r>
        <w:t>. A prova deve ser realizada em dois dias em um prazo de até 5 horas.</w:t>
      </w:r>
    </w:p>
    <w:p w14:paraId="1CBB85B8" w14:textId="6FAFFE98" w:rsidR="004456C3" w:rsidRDefault="00416763">
      <w:pPr>
        <w:ind w:firstLine="283"/>
        <w:jc w:val="both"/>
      </w:pPr>
      <w:r>
        <w:t>Para o trabalho que será desenvolvido</w:t>
      </w:r>
      <w:ins w:id="16" w:author="Ana Carol" w:date="2016-12-05T23:53:00Z">
        <w:r w:rsidR="00EB2CE8">
          <w:t>,</w:t>
        </w:r>
      </w:ins>
      <w:r>
        <w:t xml:space="preserve"> </w:t>
      </w:r>
      <w:del w:id="17" w:author="Ana Carol" w:date="2016-12-05T23:53:00Z">
        <w:r w:rsidDel="00EB2CE8">
          <w:delText>em</w:delText>
        </w:r>
      </w:del>
      <w:ins w:id="18" w:author="Ana Carol" w:date="2016-12-05T23:53:00Z">
        <w:r w:rsidR="00EB2CE8">
          <w:t>na linha de pesquisa de</w:t>
        </w:r>
      </w:ins>
      <w:r>
        <w:t xml:space="preserve"> Banco de Dados</w:t>
      </w:r>
      <w:ins w:id="19" w:author="Ana Carol" w:date="2016-12-05T23:53:00Z">
        <w:r w:rsidR="00EB2CE8">
          <w:t>,</w:t>
        </w:r>
      </w:ins>
      <w:r>
        <w:t xml:space="preserve"> o E</w:t>
      </w:r>
      <w:ins w:id="20" w:author="Ana Carol" w:date="2016-12-05T23:53:00Z">
        <w:r w:rsidR="00EB2CE8">
          <w:t>NEM</w:t>
        </w:r>
      </w:ins>
      <w:del w:id="21" w:author="Ana Carol" w:date="2016-12-05T23:53:00Z">
        <w:r w:rsidDel="00EB2CE8">
          <w:delText>nem</w:delText>
        </w:r>
      </w:del>
      <w:r>
        <w:t xml:space="preserve"> é uma fonte importante</w:t>
      </w:r>
      <w:ins w:id="22" w:author="Ana Carol" w:date="2016-12-05T23:54:00Z">
        <w:r w:rsidR="00EB2CE8">
          <w:t xml:space="preserve"> de dados</w:t>
        </w:r>
      </w:ins>
      <w:r>
        <w:t xml:space="preserve">, pois </w:t>
      </w:r>
      <w:del w:id="23" w:author="Ana Carol" w:date="2016-12-05T23:54:00Z">
        <w:r w:rsidDel="00EB2CE8">
          <w:delText xml:space="preserve">ela </w:delText>
        </w:r>
      </w:del>
      <w:r>
        <w:t xml:space="preserve">gera </w:t>
      </w:r>
      <w:del w:id="24" w:author="Ana Carol" w:date="2016-12-05T23:54:00Z">
        <w:r w:rsidDel="00EB2CE8">
          <w:delText>muitos dados informativos</w:delText>
        </w:r>
      </w:del>
      <w:ins w:id="25" w:author="Ana Carol" w:date="2016-12-05T23:54:00Z">
        <w:r w:rsidR="00EB2CE8">
          <w:t>uma enorme quantidade de informações</w:t>
        </w:r>
      </w:ins>
      <w:r>
        <w:t xml:space="preserve"> sobre a prova e o estudante que a realiza</w:t>
      </w:r>
      <w:ins w:id="26" w:author="Ana Carol" w:date="2016-12-05T23:54:00Z">
        <w:r w:rsidR="00EB2CE8">
          <w:t>. A partir de tais dados</w:t>
        </w:r>
      </w:ins>
      <w:r>
        <w:t xml:space="preserve">, </w:t>
      </w:r>
      <w:del w:id="27" w:author="Ana Carol" w:date="2016-12-05T23:54:00Z">
        <w:r w:rsidDel="00EB2CE8">
          <w:delText xml:space="preserve">por isso há o interesse em estudar essa fonte e </w:delText>
        </w:r>
      </w:del>
      <w:ins w:id="28" w:author="Ana Carol" w:date="2016-12-05T23:54:00Z">
        <w:r w:rsidR="00EB2CE8">
          <w:t xml:space="preserve">pode </w:t>
        </w:r>
      </w:ins>
      <w:r>
        <w:t>se</w:t>
      </w:r>
      <w:ins w:id="29" w:author="Ana Carol" w:date="2016-12-05T23:54:00Z">
        <w:r w:rsidR="00EB2CE8">
          <w:t>r</w:t>
        </w:r>
      </w:ins>
      <w:r>
        <w:t xml:space="preserve"> </w:t>
      </w:r>
      <w:proofErr w:type="gramStart"/>
      <w:r>
        <w:t xml:space="preserve">possível  </w:t>
      </w:r>
      <w:del w:id="30" w:author="Ana Carol" w:date="2016-12-05T23:55:00Z">
        <w:r w:rsidDel="00EB2CE8">
          <w:delText xml:space="preserve">transformar em </w:delText>
        </w:r>
      </w:del>
      <w:ins w:id="31" w:author="Ana Carol" w:date="2016-12-05T23:55:00Z">
        <w:r w:rsidR="00EB2CE8">
          <w:t>extrair</w:t>
        </w:r>
        <w:proofErr w:type="gramEnd"/>
        <w:r w:rsidR="00EB2CE8">
          <w:t xml:space="preserve"> </w:t>
        </w:r>
      </w:ins>
      <w:r>
        <w:t xml:space="preserve">informação útil para </w:t>
      </w:r>
      <w:del w:id="32" w:author="Ana Carol" w:date="2016-12-05T23:55:00Z">
        <w:r w:rsidDel="00EB2CE8">
          <w:delText>ser realizadas</w:delText>
        </w:r>
      </w:del>
      <w:ins w:id="33" w:author="Ana Carol" w:date="2016-12-05T23:55:00Z">
        <w:r w:rsidR="00EB2CE8">
          <w:t>futuras</w:t>
        </w:r>
      </w:ins>
      <w:r>
        <w:t xml:space="preserve"> análises sobre a educação nacional e os estudantes.</w:t>
      </w:r>
    </w:p>
    <w:p w14:paraId="6105A195" w14:textId="77777777" w:rsidR="004456C3" w:rsidRDefault="00416763">
      <w:pPr>
        <w:pStyle w:val="Ttulo1"/>
        <w:numPr>
          <w:ilvl w:val="0"/>
          <w:numId w:val="1"/>
        </w:numPr>
        <w:tabs>
          <w:tab w:val="left" w:pos="284"/>
          <w:tab w:val="left" w:pos="679"/>
        </w:tabs>
        <w:ind w:left="737" w:hanging="737"/>
        <w:rPr>
          <w:rFonts w:ascii="Times New Roman" w:hAnsi="Times New Roman"/>
          <w:sz w:val="24"/>
          <w:szCs w:val="24"/>
        </w:rPr>
      </w:pPr>
      <w:bookmarkStart w:id="34" w:name="__RefHeading___Toc905_1837944507"/>
      <w:bookmarkEnd w:id="34"/>
      <w:commentRangeStart w:id="35"/>
      <w:r>
        <w:rPr>
          <w:rFonts w:ascii="Times New Roman" w:hAnsi="Times New Roman"/>
          <w:sz w:val="24"/>
          <w:szCs w:val="24"/>
        </w:rPr>
        <w:t>MOTIVAÇÃO</w:t>
      </w:r>
      <w:commentRangeEnd w:id="35"/>
      <w:r w:rsidR="00490E6B">
        <w:rPr>
          <w:rStyle w:val="Refdecomentrio"/>
          <w:rFonts w:ascii="Times New Roman" w:hAnsi="Times New Roman" w:cs="Times New Roman"/>
          <w:b w:val="0"/>
          <w:bCs w:val="0"/>
        </w:rPr>
        <w:commentReference w:id="35"/>
      </w:r>
    </w:p>
    <w:p w14:paraId="3014C4BF" w14:textId="0C363560" w:rsidR="004456C3" w:rsidRDefault="00416763">
      <w:pPr>
        <w:ind w:firstLine="283"/>
        <w:jc w:val="both"/>
      </w:pPr>
      <w:r>
        <w:rPr>
          <w:bCs/>
        </w:rPr>
        <w:t>A principal motivação é a oportunidade de aplicar os conhecimentos adquiridos durante o período da graduação, com enfoque na área de Banco de Dados</w:t>
      </w:r>
      <w:ins w:id="36" w:author="Ana Carol" w:date="2016-12-05T23:55:00Z">
        <w:r w:rsidR="00463FC8">
          <w:rPr>
            <w:bCs/>
          </w:rPr>
          <w:t>.</w:t>
        </w:r>
      </w:ins>
      <w:del w:id="37" w:author="Ana Carol" w:date="2016-12-05T23:55:00Z">
        <w:r w:rsidDel="00463FC8">
          <w:rPr>
            <w:bCs/>
          </w:rPr>
          <w:delText>, para isso foi escolhido o Enem como matéria de estudo para aplicar os conhecimentos que serão desenvolvidos ao longo da produção da monografia.</w:delText>
        </w:r>
      </w:del>
      <w:r>
        <w:rPr>
          <w:bCs/>
        </w:rPr>
        <w:t xml:space="preserve"> </w:t>
      </w:r>
    </w:p>
    <w:p w14:paraId="27CC9147" w14:textId="77777777" w:rsidR="004456C3" w:rsidRDefault="00416763">
      <w:pPr>
        <w:ind w:firstLine="283"/>
        <w:jc w:val="both"/>
      </w:pPr>
      <w:r>
        <w:t>O</w:t>
      </w:r>
      <w:r>
        <w:rPr>
          <w:bCs/>
        </w:rPr>
        <w:t xml:space="preserve">utra motivação é a oportunidade de tratar e disponibilizar as informações do Enem por um banco de dados para que os mesmos sejam usados de uma forma fácil para manipulação. Portanto, a principal motivação é transformar dados sem nenhum tipo de organização, </w:t>
      </w:r>
      <w:proofErr w:type="gramStart"/>
      <w:r>
        <w:rPr>
          <w:bCs/>
        </w:rPr>
        <w:t>sem  nenhum</w:t>
      </w:r>
      <w:proofErr w:type="gramEnd"/>
      <w:r>
        <w:rPr>
          <w:bCs/>
        </w:rPr>
        <w:t xml:space="preserve"> tipo de tratamento, sem nenhum tipo de leitura possível e interpretação em dados organizados em tabelas organizadas, de fácil consulta e de fácil de interpretação.   </w:t>
      </w:r>
    </w:p>
    <w:p w14:paraId="6DEE2BFA" w14:textId="77777777" w:rsidR="004456C3" w:rsidRDefault="00416763">
      <w:pPr>
        <w:pStyle w:val="Ttulo1"/>
        <w:numPr>
          <w:ilvl w:val="0"/>
          <w:numId w:val="1"/>
        </w:numPr>
        <w:tabs>
          <w:tab w:val="left" w:pos="284"/>
          <w:tab w:val="left" w:pos="679"/>
        </w:tabs>
        <w:ind w:left="737" w:hanging="737"/>
        <w:rPr>
          <w:rFonts w:ascii="Times New Roman" w:hAnsi="Times New Roman"/>
          <w:sz w:val="24"/>
          <w:szCs w:val="24"/>
        </w:rPr>
      </w:pPr>
      <w:bookmarkStart w:id="38" w:name="__RefHeading___Toc1765_1837944507"/>
      <w:bookmarkEnd w:id="38"/>
      <w:r>
        <w:rPr>
          <w:rFonts w:ascii="Times New Roman" w:hAnsi="Times New Roman"/>
          <w:sz w:val="24"/>
          <w:szCs w:val="24"/>
        </w:rPr>
        <w:t>OBJETIVO</w:t>
      </w:r>
    </w:p>
    <w:p w14:paraId="651A1832" w14:textId="567E9C80" w:rsidR="004456C3" w:rsidRDefault="00416763">
      <w:pPr>
        <w:ind w:firstLine="283"/>
        <w:jc w:val="both"/>
      </w:pPr>
      <w:bookmarkStart w:id="39" w:name="__RefHeading___Toc1043_519844130"/>
      <w:bookmarkEnd w:id="39"/>
      <w:r>
        <w:t xml:space="preserve">Os objetivos principais que a monografia contemplará e </w:t>
      </w:r>
      <w:ins w:id="40" w:author="Ana Carol" w:date="2016-12-06T00:02:00Z">
        <w:r w:rsidR="003369F5">
          <w:t xml:space="preserve">que </w:t>
        </w:r>
      </w:ins>
      <w:r>
        <w:t>foram definid</w:t>
      </w:r>
      <w:del w:id="41" w:author="Ana Carol" w:date="2016-12-06T00:02:00Z">
        <w:r w:rsidDel="003369F5">
          <w:delText>a</w:delText>
        </w:r>
      </w:del>
      <w:ins w:id="42" w:author="Ana Carol" w:date="2016-12-06T00:02:00Z">
        <w:r w:rsidR="003369F5">
          <w:t>o</w:t>
        </w:r>
      </w:ins>
      <w:r>
        <w:t xml:space="preserve">s durante </w:t>
      </w:r>
      <w:del w:id="43" w:author="Ana Carol" w:date="2016-12-06T00:02:00Z">
        <w:r w:rsidDel="003369F5">
          <w:delText>inúmeras reunião</w:delText>
        </w:r>
      </w:del>
      <w:ins w:id="44" w:author="Ana Carol" w:date="2016-12-06T00:02:00Z">
        <w:r w:rsidR="003369F5">
          <w:t>inúmeras reuniões</w:t>
        </w:r>
      </w:ins>
      <w:r>
        <w:t xml:space="preserve"> são</w:t>
      </w:r>
      <w:del w:id="45" w:author="Ana Carol" w:date="2016-12-06T00:02:00Z">
        <w:r w:rsidDel="003369F5">
          <w:delText xml:space="preserve"> estas abaixo</w:delText>
        </w:r>
      </w:del>
      <w:r>
        <w:t>:</w:t>
      </w:r>
    </w:p>
    <w:p w14:paraId="351F121A" w14:textId="0D773508" w:rsidR="004456C3" w:rsidRDefault="00416763">
      <w:pPr>
        <w:numPr>
          <w:ilvl w:val="0"/>
          <w:numId w:val="3"/>
        </w:numPr>
        <w:tabs>
          <w:tab w:val="left" w:pos="960"/>
          <w:tab w:val="left" w:pos="1095"/>
        </w:tabs>
        <w:ind w:left="737" w:hanging="340"/>
      </w:pPr>
      <w:commentRangeStart w:id="46"/>
      <w:r>
        <w:t xml:space="preserve">Estender o MER (Modelo Entidade Relacional) e </w:t>
      </w:r>
      <w:del w:id="47" w:author="Ana Carol" w:date="2016-12-06T00:03:00Z">
        <w:r w:rsidDel="003369F5">
          <w:delText>ER (Modelo Entidade-Relacional)</w:delText>
        </w:r>
      </w:del>
      <w:ins w:id="48" w:author="Ana Carol" w:date="2016-12-06T00:03:00Z">
        <w:r w:rsidR="003369F5">
          <w:t>o modelo relacional</w:t>
        </w:r>
      </w:ins>
      <w:r>
        <w:t xml:space="preserve"> da monografia do Erick</w:t>
      </w:r>
      <w:ins w:id="49" w:author="Ana Carol" w:date="2016-12-06T00:03:00Z">
        <w:r w:rsidR="003369F5">
          <w:t xml:space="preserve"> </w:t>
        </w:r>
        <w:commentRangeStart w:id="50"/>
        <w:r w:rsidR="003369F5">
          <w:t>[]</w:t>
        </w:r>
        <w:commentRangeEnd w:id="50"/>
        <w:r w:rsidR="003369F5">
          <w:t xml:space="preserve"> para contemplar novas inf</w:t>
        </w:r>
      </w:ins>
      <w:ins w:id="51" w:author="Ana Carol" w:date="2016-12-06T00:04:00Z">
        <w:r w:rsidR="003369F5">
          <w:t>ormações que podem ser relevantes para futuras análises</w:t>
        </w:r>
      </w:ins>
      <w:ins w:id="52" w:author="Ana Carol" w:date="2016-12-06T00:03:00Z">
        <w:r w:rsidR="003369F5">
          <w:rPr>
            <w:rStyle w:val="Refdecomentrio"/>
          </w:rPr>
          <w:commentReference w:id="50"/>
        </w:r>
      </w:ins>
      <w:r>
        <w:t>.</w:t>
      </w:r>
      <w:commentRangeEnd w:id="46"/>
      <w:r w:rsidR="003369F5">
        <w:rPr>
          <w:rStyle w:val="Refdecomentrio"/>
        </w:rPr>
        <w:commentReference w:id="46"/>
      </w:r>
    </w:p>
    <w:p w14:paraId="0406446B" w14:textId="532E0C37" w:rsidR="004456C3" w:rsidRDefault="00416763">
      <w:pPr>
        <w:numPr>
          <w:ilvl w:val="0"/>
          <w:numId w:val="2"/>
        </w:numPr>
        <w:ind w:left="624" w:hanging="227"/>
        <w:rPr>
          <w:ins w:id="53" w:author="Ana Carol" w:date="2016-12-06T00:05:00Z"/>
        </w:rPr>
      </w:pPr>
      <w:del w:id="54" w:author="Ana Carol" w:date="2016-12-06T00:04:00Z">
        <w:r w:rsidDel="003369F5">
          <w:delText xml:space="preserve">Construir </w:delText>
        </w:r>
      </w:del>
      <w:ins w:id="55" w:author="Ana Carol" w:date="2016-12-06T00:04:00Z">
        <w:r w:rsidR="003369F5">
          <w:t xml:space="preserve">Implementar </w:t>
        </w:r>
      </w:ins>
      <w:r>
        <w:t xml:space="preserve">o banco de dados usando o SGBD </w:t>
      </w:r>
      <w:ins w:id="56" w:author="Ana Carol" w:date="2016-12-06T00:04:00Z">
        <w:r w:rsidR="003369F5">
          <w:t xml:space="preserve">relacional </w:t>
        </w:r>
      </w:ins>
      <w:commentRangeStart w:id="57"/>
      <w:r>
        <w:t>Postgresql</w:t>
      </w:r>
      <w:commentRangeEnd w:id="57"/>
      <w:r w:rsidR="003369F5">
        <w:rPr>
          <w:rStyle w:val="Refdecomentrio"/>
        </w:rPr>
        <w:commentReference w:id="57"/>
      </w:r>
      <w:r>
        <w:t>.</w:t>
      </w:r>
    </w:p>
    <w:p w14:paraId="553C49B4" w14:textId="357AF2C1" w:rsidR="003369F5" w:rsidRDefault="003369F5">
      <w:pPr>
        <w:numPr>
          <w:ilvl w:val="0"/>
          <w:numId w:val="2"/>
        </w:numPr>
        <w:ind w:left="624" w:hanging="227"/>
      </w:pPr>
      <w:ins w:id="58" w:author="Ana Carol" w:date="2016-12-06T00:05:00Z">
        <w:r>
          <w:t xml:space="preserve">Elaborar scripts de carga </w:t>
        </w:r>
      </w:ins>
      <w:ins w:id="59" w:author="Ana Carol" w:date="2016-12-06T00:06:00Z">
        <w:r>
          <w:t>dos arquivos textos para o banco de dados.</w:t>
        </w:r>
      </w:ins>
    </w:p>
    <w:p w14:paraId="7F7B6F98" w14:textId="7725062C" w:rsidR="004456C3" w:rsidRDefault="00416763">
      <w:pPr>
        <w:numPr>
          <w:ilvl w:val="0"/>
          <w:numId w:val="2"/>
        </w:numPr>
        <w:ind w:left="624" w:hanging="227"/>
      </w:pPr>
      <w:del w:id="60" w:author="Ana Carol" w:date="2016-12-06T00:05:00Z">
        <w:r w:rsidDel="003369F5">
          <w:delText>Realizar os inserts nas tabelas</w:delText>
        </w:r>
      </w:del>
      <w:ins w:id="61" w:author="Ana Carol" w:date="2016-12-06T00:06:00Z">
        <w:r w:rsidR="003369F5">
          <w:t>Realizar a carga</w:t>
        </w:r>
      </w:ins>
      <w:ins w:id="62" w:author="Ana Carol" w:date="2016-12-06T00:05:00Z">
        <w:r w:rsidR="003369F5">
          <w:t xml:space="preserve"> </w:t>
        </w:r>
      </w:ins>
      <w:ins w:id="63" w:author="Ana Carol" w:date="2016-12-06T00:06:00Z">
        <w:r w:rsidR="003369F5">
          <w:t>d</w:t>
        </w:r>
      </w:ins>
      <w:ins w:id="64" w:author="Ana Carol" w:date="2016-12-06T00:05:00Z">
        <w:r w:rsidR="003369F5">
          <w:t xml:space="preserve">os dados do ENEM </w:t>
        </w:r>
        <w:commentRangeStart w:id="65"/>
        <w:r w:rsidR="003369F5">
          <w:t>2011, 2012 e 2013</w:t>
        </w:r>
        <w:commentRangeEnd w:id="65"/>
        <w:r w:rsidR="003369F5">
          <w:rPr>
            <w:rStyle w:val="Refdecomentrio"/>
          </w:rPr>
          <w:commentReference w:id="65"/>
        </w:r>
      </w:ins>
      <w:r>
        <w:t xml:space="preserve">. </w:t>
      </w:r>
    </w:p>
    <w:p w14:paraId="2C1E9790" w14:textId="77777777" w:rsidR="00F34FCD" w:rsidRDefault="00F34FCD" w:rsidP="00F34FCD">
      <w:pPr>
        <w:numPr>
          <w:ilvl w:val="0"/>
          <w:numId w:val="2"/>
        </w:numPr>
        <w:ind w:left="624" w:hanging="227"/>
        <w:rPr>
          <w:ins w:id="66" w:author="Ana Carol" w:date="2016-12-06T00:11:00Z"/>
        </w:rPr>
      </w:pPr>
      <w:ins w:id="67" w:author="Ana Carol" w:date="2016-12-06T00:11:00Z">
        <w:r>
          <w:t>Identificar nova base de dados abertos que seja relevante para o cruzamento com os dados do ENEM</w:t>
        </w:r>
      </w:ins>
    </w:p>
    <w:p w14:paraId="2CBFA41E" w14:textId="16BD05F7" w:rsidR="00F34FCD" w:rsidRDefault="00F34FCD">
      <w:pPr>
        <w:numPr>
          <w:ilvl w:val="0"/>
          <w:numId w:val="2"/>
        </w:numPr>
        <w:ind w:left="624" w:hanging="227"/>
        <w:rPr>
          <w:ins w:id="68" w:author="Ana Carol" w:date="2016-12-06T00:06:00Z"/>
        </w:rPr>
      </w:pPr>
      <w:ins w:id="69" w:author="Ana Carol" w:date="2016-12-06T00:06:00Z">
        <w:r>
          <w:t xml:space="preserve">Levantar consultas relevantes </w:t>
        </w:r>
      </w:ins>
      <w:ins w:id="70" w:author="Ana Carol" w:date="2016-12-06T00:07:00Z">
        <w:r>
          <w:t>para o domínio educacional com os usuários.</w:t>
        </w:r>
      </w:ins>
    </w:p>
    <w:p w14:paraId="3D75194C" w14:textId="0300018C" w:rsidR="004456C3" w:rsidDel="00F34FCD" w:rsidRDefault="00416763">
      <w:pPr>
        <w:numPr>
          <w:ilvl w:val="0"/>
          <w:numId w:val="2"/>
        </w:numPr>
        <w:ind w:left="624" w:hanging="227"/>
        <w:rPr>
          <w:del w:id="71" w:author="Ana Carol" w:date="2016-12-06T00:07:00Z"/>
        </w:rPr>
      </w:pPr>
      <w:del w:id="72" w:author="Ana Carol" w:date="2016-12-06T00:07:00Z">
        <w:r w:rsidDel="00F34FCD">
          <w:delText>Realizar as principais consultas.</w:delText>
        </w:r>
      </w:del>
    </w:p>
    <w:p w14:paraId="505854D8" w14:textId="3604F5D5" w:rsidR="004456C3" w:rsidRDefault="00416763">
      <w:pPr>
        <w:numPr>
          <w:ilvl w:val="0"/>
          <w:numId w:val="2"/>
        </w:numPr>
        <w:ind w:left="624" w:hanging="227"/>
      </w:pPr>
      <w:r>
        <w:t>Gerar o modelo multidimensional</w:t>
      </w:r>
      <w:ins w:id="73" w:author="Ana Carol" w:date="2016-12-06T00:07:00Z">
        <w:r w:rsidR="00F34FCD">
          <w:t xml:space="preserve">, utilizando o esquema estrela </w:t>
        </w:r>
        <w:commentRangeStart w:id="74"/>
        <w:r w:rsidR="00F34FCD">
          <w:t>[]</w:t>
        </w:r>
        <w:commentRangeEnd w:id="74"/>
        <w:r w:rsidR="00F34FCD">
          <w:rPr>
            <w:rStyle w:val="Refdecomentrio"/>
          </w:rPr>
          <w:commentReference w:id="74"/>
        </w:r>
      </w:ins>
      <w:r>
        <w:t>.</w:t>
      </w:r>
    </w:p>
    <w:p w14:paraId="67BBD34F" w14:textId="75B562A7" w:rsidR="004456C3" w:rsidRDefault="00416763">
      <w:pPr>
        <w:numPr>
          <w:ilvl w:val="0"/>
          <w:numId w:val="2"/>
        </w:numPr>
        <w:ind w:left="624" w:hanging="227"/>
      </w:pPr>
      <w:del w:id="75" w:author="Ana Carol" w:date="2016-12-06T00:08:00Z">
        <w:r w:rsidDel="00F34FCD">
          <w:delText>Gerar o Data Mart</w:delText>
        </w:r>
      </w:del>
      <w:ins w:id="76" w:author="Ana Carol" w:date="2016-12-06T00:09:00Z">
        <w:r w:rsidR="00F34FCD">
          <w:t>Realizar</w:t>
        </w:r>
      </w:ins>
      <w:ins w:id="77" w:author="Ana Carol" w:date="2016-12-06T00:08:00Z">
        <w:r w:rsidR="00F34FCD">
          <w:t xml:space="preserve"> o </w:t>
        </w:r>
      </w:ins>
      <w:ins w:id="78" w:author="Ana Carol" w:date="2016-12-06T00:09:00Z">
        <w:r w:rsidR="00F34FCD">
          <w:t xml:space="preserve">processo de Data Warehousing, implementando o </w:t>
        </w:r>
      </w:ins>
      <w:ins w:id="79" w:author="Ana Carol" w:date="2016-12-06T00:08:00Z">
        <w:r w:rsidR="00F34FCD">
          <w:t xml:space="preserve">modelo multidimensional, </w:t>
        </w:r>
      </w:ins>
      <w:ins w:id="80" w:author="Ana Carol" w:date="2016-12-06T00:09:00Z">
        <w:r w:rsidR="00F34FCD">
          <w:t>realizando a mineração de dados (</w:t>
        </w:r>
        <w:commentRangeStart w:id="81"/>
        <w:r w:rsidR="00F34FCD">
          <w:t xml:space="preserve">Data </w:t>
        </w:r>
      </w:ins>
      <w:commentRangeEnd w:id="81"/>
      <w:ins w:id="82" w:author="Ana Carol" w:date="2016-12-06T00:10:00Z">
        <w:r w:rsidR="00F34FCD">
          <w:rPr>
            <w:rStyle w:val="Refdecomentrio"/>
          </w:rPr>
          <w:commentReference w:id="81"/>
        </w:r>
      </w:ins>
      <w:ins w:id="83" w:author="Ana Carol" w:date="2016-12-06T00:09:00Z">
        <w:r w:rsidR="00F34FCD">
          <w:t>Mining)</w:t>
        </w:r>
      </w:ins>
      <w:ins w:id="84" w:author="Ana Carol" w:date="2016-12-06T00:10:00Z">
        <w:r w:rsidR="00F34FCD">
          <w:t xml:space="preserve"> entre outras etapas.</w:t>
        </w:r>
      </w:ins>
      <w:del w:id="85" w:author="Ana Carol" w:date="2016-12-06T00:09:00Z">
        <w:r w:rsidDel="00F34FCD">
          <w:delText>.</w:delText>
        </w:r>
      </w:del>
    </w:p>
    <w:p w14:paraId="2BA66CAB" w14:textId="20F77644" w:rsidR="004456C3" w:rsidDel="00F34FCD" w:rsidRDefault="00416763">
      <w:pPr>
        <w:numPr>
          <w:ilvl w:val="0"/>
          <w:numId w:val="2"/>
        </w:numPr>
        <w:ind w:left="624" w:hanging="227"/>
        <w:rPr>
          <w:del w:id="86" w:author="Ana Carol" w:date="2016-12-06T00:12:00Z"/>
        </w:rPr>
      </w:pPr>
      <w:del w:id="87" w:author="Ana Carol" w:date="2016-12-06T00:12:00Z">
        <w:r w:rsidDel="00F34FCD">
          <w:delText>Fazer o cruzamento de dados.</w:delText>
        </w:r>
      </w:del>
    </w:p>
    <w:p w14:paraId="5080C6E6" w14:textId="6D97F8B2" w:rsidR="00F34FCD" w:rsidRDefault="00F34FCD">
      <w:pPr>
        <w:numPr>
          <w:ilvl w:val="0"/>
          <w:numId w:val="2"/>
        </w:numPr>
        <w:ind w:left="624" w:hanging="227"/>
        <w:rPr>
          <w:ins w:id="88" w:author="Ana Carol" w:date="2016-12-06T00:12:00Z"/>
        </w:rPr>
      </w:pPr>
      <w:ins w:id="89" w:author="Ana Carol" w:date="2016-12-06T00:12:00Z">
        <w:r>
          <w:lastRenderedPageBreak/>
          <w:t>Implementar as consultas que foram levantadas.</w:t>
        </w:r>
      </w:ins>
    </w:p>
    <w:p w14:paraId="7A2CA88A" w14:textId="3BE2E1B0" w:rsidR="00F34FCD" w:rsidRDefault="00F34FCD">
      <w:pPr>
        <w:numPr>
          <w:ilvl w:val="0"/>
          <w:numId w:val="2"/>
        </w:numPr>
        <w:ind w:left="624" w:hanging="227"/>
        <w:rPr>
          <w:ins w:id="90" w:author="Ana Carol" w:date="2016-12-06T00:12:00Z"/>
        </w:rPr>
      </w:pPr>
      <w:ins w:id="91" w:author="Ana Carol" w:date="2016-12-06T00:12:00Z">
        <w:r>
          <w:t xml:space="preserve">Estudar ferramenta </w:t>
        </w:r>
      </w:ins>
      <w:ins w:id="92" w:author="Ana Carol" w:date="2016-12-06T00:13:00Z">
        <w:r>
          <w:t>de visualização dos dados.</w:t>
        </w:r>
      </w:ins>
    </w:p>
    <w:p w14:paraId="2AA3B656" w14:textId="77777777" w:rsidR="004456C3" w:rsidRDefault="00416763">
      <w:pPr>
        <w:numPr>
          <w:ilvl w:val="0"/>
          <w:numId w:val="2"/>
        </w:numPr>
        <w:ind w:left="624" w:hanging="227"/>
      </w:pPr>
      <w:r>
        <w:t xml:space="preserve">Gerar gráficos a partir dos dados. </w:t>
      </w:r>
    </w:p>
    <w:p w14:paraId="6596CF64" w14:textId="77777777" w:rsidR="004456C3" w:rsidRDefault="00416763">
      <w:pPr>
        <w:numPr>
          <w:ilvl w:val="0"/>
          <w:numId w:val="2"/>
        </w:numPr>
        <w:ind w:left="624" w:hanging="227"/>
      </w:pPr>
      <w:commentRangeStart w:id="93"/>
      <w:r>
        <w:t>Dar</w:t>
      </w:r>
      <w:commentRangeEnd w:id="93"/>
      <w:r w:rsidR="00F34FCD">
        <w:rPr>
          <w:rStyle w:val="Refdecomentrio"/>
        </w:rPr>
        <w:commentReference w:id="93"/>
      </w:r>
      <w:r>
        <w:t xml:space="preserve"> interpretação aos dados.</w:t>
      </w:r>
    </w:p>
    <w:p w14:paraId="659F1A79" w14:textId="0B3FC2CE" w:rsidR="004456C3" w:rsidDel="00F34FCD" w:rsidRDefault="00416763">
      <w:pPr>
        <w:ind w:firstLine="283"/>
        <w:jc w:val="both"/>
        <w:rPr>
          <w:del w:id="94" w:author="Ana Carol" w:date="2016-12-06T00:13:00Z"/>
        </w:rPr>
      </w:pPr>
      <w:del w:id="95" w:author="Ana Carol" w:date="2016-12-06T00:13:00Z">
        <w:r w:rsidDel="00F34FCD">
          <w:delText>Todavia durante o período da elaboração da monografia os objetivos podem mudar ou serem acrescentados mais objetivos por causa das prioridades ao decorrer do tempo.</w:delText>
        </w:r>
      </w:del>
    </w:p>
    <w:p w14:paraId="23C78A6C" w14:textId="77777777" w:rsidR="004456C3" w:rsidRDefault="004456C3">
      <w:pPr>
        <w:ind w:firstLine="283"/>
      </w:pPr>
    </w:p>
    <w:p w14:paraId="39160B61" w14:textId="77777777" w:rsidR="004456C3" w:rsidRDefault="004456C3">
      <w:pPr>
        <w:ind w:firstLine="283"/>
      </w:pPr>
    </w:p>
    <w:p w14:paraId="1DBF6048" w14:textId="77777777" w:rsidR="004456C3" w:rsidRDefault="004456C3">
      <w:pPr>
        <w:ind w:firstLine="283"/>
      </w:pPr>
    </w:p>
    <w:p w14:paraId="51DD6E0A" w14:textId="77777777" w:rsidR="004456C3" w:rsidRDefault="004456C3">
      <w:pPr>
        <w:ind w:firstLine="283"/>
      </w:pPr>
    </w:p>
    <w:p w14:paraId="36D36534" w14:textId="77777777" w:rsidR="004456C3" w:rsidRDefault="00416763">
      <w:pPr>
        <w:pStyle w:val="Ttulo1"/>
        <w:numPr>
          <w:ilvl w:val="0"/>
          <w:numId w:val="1"/>
        </w:numPr>
        <w:tabs>
          <w:tab w:val="left" w:pos="277"/>
        </w:tabs>
        <w:ind w:left="283" w:hanging="283"/>
        <w:rPr>
          <w:rFonts w:ascii="Times New Roman" w:hAnsi="Times New Roman"/>
          <w:sz w:val="24"/>
          <w:szCs w:val="24"/>
        </w:rPr>
      </w:pPr>
      <w:bookmarkStart w:id="96" w:name="__RefHeading___Toc1132_519844130"/>
      <w:bookmarkEnd w:id="96"/>
      <w:r>
        <w:rPr>
          <w:rFonts w:ascii="Times New Roman" w:hAnsi="Times New Roman"/>
          <w:sz w:val="24"/>
          <w:szCs w:val="24"/>
        </w:rPr>
        <w:t>REVISÃO LITERÁRIA</w:t>
      </w:r>
    </w:p>
    <w:p w14:paraId="66DE411F" w14:textId="6B12F266" w:rsidR="004456C3" w:rsidRDefault="00416763">
      <w:pPr>
        <w:tabs>
          <w:tab w:val="left" w:pos="0"/>
        </w:tabs>
        <w:ind w:firstLine="283"/>
        <w:jc w:val="both"/>
      </w:pPr>
      <w:r>
        <w:t>Para desenvolver a monografia</w:t>
      </w:r>
      <w:ins w:id="97" w:author="Ana Carol" w:date="2016-12-06T00:14:00Z">
        <w:r w:rsidR="00F34FCD">
          <w:t>,</w:t>
        </w:r>
      </w:ins>
      <w:r>
        <w:t xml:space="preserve"> </w:t>
      </w:r>
      <w:del w:id="98" w:author="Ana Carol" w:date="2016-12-06T00:13:00Z">
        <w:r w:rsidDel="00F34FCD">
          <w:delText xml:space="preserve">dois trabalhos </w:delText>
        </w:r>
      </w:del>
      <w:r>
        <w:t xml:space="preserve">foram usados </w:t>
      </w:r>
      <w:ins w:id="99" w:author="Ana Carol" w:date="2016-12-06T00:14:00Z">
        <w:r w:rsidR="00F34FCD">
          <w:t xml:space="preserve">dois trabalhos </w:t>
        </w:r>
      </w:ins>
      <w:r>
        <w:t>como base</w:t>
      </w:r>
      <w:del w:id="100" w:author="Ana Carol" w:date="2016-12-06T00:14:00Z">
        <w:r w:rsidDel="00F34FCD">
          <w:delText xml:space="preserve"> esses trabalhos foram</w:delText>
        </w:r>
      </w:del>
      <w:r>
        <w:t xml:space="preserve">: </w:t>
      </w:r>
      <w:del w:id="101" w:author="Ana Carol" w:date="2016-12-06T00:14:00Z">
        <w:r w:rsidDel="00F34FCD">
          <w:delText>o primeiro</w:delText>
        </w:r>
      </w:del>
      <w:ins w:id="102" w:author="Ana Carol" w:date="2016-12-06T00:14:00Z">
        <w:r w:rsidR="00F34FCD">
          <w:t>um</w:t>
        </w:r>
      </w:ins>
      <w:r>
        <w:t xml:space="preserve"> trabalho </w:t>
      </w:r>
      <w:del w:id="103" w:author="Ana Carol" w:date="2016-12-06T00:14:00Z">
        <w:r w:rsidDel="00F34FCD">
          <w:delText xml:space="preserve">é </w:delText>
        </w:r>
      </w:del>
      <w:r>
        <w:t xml:space="preserve">de iniciação científica </w:t>
      </w:r>
      <w:del w:id="104" w:author="Ana Carol" w:date="2016-12-06T00:14:00Z">
        <w:r w:rsidDel="00F34FCD">
          <w:delText>(</w:delText>
        </w:r>
      </w:del>
      <w:ins w:id="105" w:author="Ana Carol" w:date="2016-12-06T00:14:00Z">
        <w:r w:rsidR="00F34FCD">
          <w:t>[</w:t>
        </w:r>
      </w:ins>
      <w:commentRangeStart w:id="106"/>
      <w:r>
        <w:t>Grinstein, 2015</w:t>
      </w:r>
      <w:commentRangeEnd w:id="106"/>
      <w:r w:rsidR="00F34FCD">
        <w:rPr>
          <w:rStyle w:val="Refdecomentrio"/>
        </w:rPr>
        <w:commentReference w:id="106"/>
      </w:r>
      <w:del w:id="107" w:author="Ana Carol" w:date="2016-12-06T00:14:00Z">
        <w:r w:rsidDel="00F34FCD">
          <w:delText>)</w:delText>
        </w:r>
      </w:del>
      <w:ins w:id="108" w:author="Ana Carol" w:date="2016-12-06T00:14:00Z">
        <w:r w:rsidR="00F34FCD">
          <w:t>]</w:t>
        </w:r>
      </w:ins>
      <w:r>
        <w:rPr>
          <w:vertAlign w:val="superscript"/>
        </w:rPr>
        <w:t>5</w:t>
      </w:r>
      <w:r>
        <w:t xml:space="preserve"> e </w:t>
      </w:r>
      <w:del w:id="109" w:author="Ana Carol" w:date="2016-12-06T00:15:00Z">
        <w:r w:rsidDel="00F34FCD">
          <w:delText xml:space="preserve">o segundo é </w:delText>
        </w:r>
      </w:del>
      <w:ins w:id="110" w:author="Ana Carol" w:date="2016-12-06T00:15:00Z">
        <w:r w:rsidR="00F34FCD">
          <w:t>um</w:t>
        </w:r>
      </w:ins>
      <w:r>
        <w:t>a dissertação de mestrado (Frias, 2015)</w:t>
      </w:r>
      <w:r>
        <w:rPr>
          <w:vertAlign w:val="superscript"/>
        </w:rPr>
        <w:t>6</w:t>
      </w:r>
      <w:del w:id="111" w:author="Ana Carol" w:date="2016-12-06T00:16:00Z">
        <w:r w:rsidDel="00F34FCD">
          <w:delText xml:space="preserve"> </w:delText>
        </w:r>
      </w:del>
      <w:ins w:id="112" w:author="Ana Carol" w:date="2016-12-06T00:15:00Z">
        <w:r w:rsidR="00F34FCD">
          <w:t xml:space="preserve">, </w:t>
        </w:r>
      </w:ins>
      <w:r>
        <w:t>ambos alunos da PUC</w:t>
      </w:r>
      <w:ins w:id="113" w:author="Ana Carol" w:date="2016-12-06T00:16:00Z">
        <w:r w:rsidR="00F34FCD">
          <w:t>-Rio</w:t>
        </w:r>
      </w:ins>
      <w:r>
        <w:t xml:space="preserve">. </w:t>
      </w:r>
      <w:ins w:id="114" w:author="Ana Carol" w:date="2016-12-06T00:16:00Z">
        <w:r w:rsidR="00F34FCD">
          <w:t>Tais trabalhos foram escolhidos devido a uma parceria da UERJ com o grupo de pesquisa de sintonia fina de banco de dad</w:t>
        </w:r>
      </w:ins>
      <w:ins w:id="115" w:author="Ana Carol" w:date="2016-12-06T00:17:00Z">
        <w:r w:rsidR="00F34FCD">
          <w:t>os da PUC-Rio.</w:t>
        </w:r>
      </w:ins>
    </w:p>
    <w:p w14:paraId="77753C2B" w14:textId="450CA9D9" w:rsidR="004456C3" w:rsidRDefault="00DA55F3">
      <w:pPr>
        <w:tabs>
          <w:tab w:val="left" w:pos="0"/>
        </w:tabs>
        <w:ind w:firstLine="283"/>
        <w:jc w:val="both"/>
      </w:pPr>
      <w:ins w:id="116" w:author="Ana Carol" w:date="2016-12-06T00:17:00Z">
        <w:r>
          <w:t xml:space="preserve">Através dessa parceria, </w:t>
        </w:r>
      </w:ins>
      <w:del w:id="117" w:author="Ana Carol" w:date="2016-12-06T00:17:00Z">
        <w:r w:rsidR="00416763" w:rsidDel="00DA55F3">
          <w:delText xml:space="preserve">Estes trabalham serviram de base para o desenvolvimento da monografia, portanto tanto deles </w:delText>
        </w:r>
      </w:del>
      <w:r w:rsidR="00416763">
        <w:t xml:space="preserve">foram </w:t>
      </w:r>
      <w:del w:id="118" w:author="Ana Carol" w:date="2016-12-06T00:18:00Z">
        <w:r w:rsidR="00416763" w:rsidDel="00DA55F3">
          <w:delText xml:space="preserve">tirados </w:delText>
        </w:r>
      </w:del>
      <w:ins w:id="119" w:author="Ana Carol" w:date="2016-12-06T00:18:00Z">
        <w:r>
          <w:t xml:space="preserve">levantadas diversas </w:t>
        </w:r>
      </w:ins>
      <w:r w:rsidR="00416763">
        <w:t>ideiais</w:t>
      </w:r>
      <w:ins w:id="120" w:author="Ana Carol" w:date="2016-12-06T00:18:00Z">
        <w:r>
          <w:t xml:space="preserve">. Entre elas, </w:t>
        </w:r>
      </w:ins>
      <w:del w:id="121" w:author="Ana Carol" w:date="2016-12-06T00:18:00Z">
        <w:r w:rsidR="00416763" w:rsidDel="00DA55F3">
          <w:delText xml:space="preserve"> e acrescentados a futura monografia que será desenvolvida, por exemplo, da monografia foi </w:delText>
        </w:r>
      </w:del>
      <w:ins w:id="122" w:author="Ana Carol" w:date="2016-12-06T00:18:00Z">
        <w:r>
          <w:t xml:space="preserve">a extensão </w:t>
        </w:r>
      </w:ins>
      <w:del w:id="123" w:author="Ana Carol" w:date="2016-12-06T00:18:00Z">
        <w:r w:rsidR="00416763" w:rsidDel="00DA55F3">
          <w:delText xml:space="preserve">estendido </w:delText>
        </w:r>
      </w:del>
      <w:ins w:id="124" w:author="Ana Carol" w:date="2016-12-06T00:18:00Z">
        <w:r>
          <w:t>d</w:t>
        </w:r>
      </w:ins>
      <w:r w:rsidR="00416763">
        <w:t xml:space="preserve">o MER para englobar </w:t>
      </w:r>
      <w:ins w:id="125" w:author="Ana Carol" w:date="2016-12-06T00:19:00Z">
        <w:r>
          <w:t xml:space="preserve">as informações sobre </w:t>
        </w:r>
      </w:ins>
      <w:r w:rsidR="00416763">
        <w:t>o Questionário Socioeconômico</w:t>
      </w:r>
      <w:ins w:id="126" w:author="Ana Carol" w:date="2016-12-06T00:19:00Z">
        <w:r>
          <w:t>,</w:t>
        </w:r>
      </w:ins>
      <w:r w:rsidR="00416763">
        <w:t xml:space="preserve"> que não foi apreciado no </w:t>
      </w:r>
      <w:ins w:id="127" w:author="Ana Carol" w:date="2016-12-06T00:20:00Z">
        <w:r>
          <w:t xml:space="preserve">escopo determinado no </w:t>
        </w:r>
      </w:ins>
      <w:r w:rsidR="00416763">
        <w:t>trabalho de iniciação científica do aluno Grinstein</w:t>
      </w:r>
      <w:ins w:id="128" w:author="Ana Carol" w:date="2016-12-06T00:19:00Z">
        <w:r>
          <w:t xml:space="preserve"> e pode ser uma fonte </w:t>
        </w:r>
      </w:ins>
      <w:ins w:id="129" w:author="Ana Carol" w:date="2016-12-06T00:20:00Z">
        <w:r>
          <w:t>de análise futura</w:t>
        </w:r>
      </w:ins>
      <w:ins w:id="130" w:author="Ana Carol" w:date="2016-12-06T00:19:00Z">
        <w:r>
          <w:t xml:space="preserve">. Além disso, </w:t>
        </w:r>
      </w:ins>
      <w:del w:id="131" w:author="Ana Carol" w:date="2016-12-06T00:19:00Z">
        <w:r w:rsidR="00416763" w:rsidDel="00DA55F3">
          <w:delText xml:space="preserve"> e </w:delText>
        </w:r>
      </w:del>
      <w:ins w:id="132" w:author="Ana Carol" w:date="2016-12-06T00:19:00Z">
        <w:r>
          <w:t>no trabalho a ser desenvolvido</w:t>
        </w:r>
      </w:ins>
      <w:ins w:id="133" w:author="Ana Carol" w:date="2016-12-06T00:20:00Z">
        <w:r>
          <w:t>,</w:t>
        </w:r>
      </w:ins>
      <w:ins w:id="134" w:author="Ana Carol" w:date="2016-12-06T00:19:00Z">
        <w:r>
          <w:t xml:space="preserve"> </w:t>
        </w:r>
      </w:ins>
      <w:r w:rsidR="00416763">
        <w:t>serão observados os dados dos anos de 2011 até 2014</w:t>
      </w:r>
      <w:ins w:id="135" w:author="Ana Carol" w:date="2016-12-06T00:20:00Z">
        <w:r>
          <w:t>. Nos trabalhos levantados [][]</w:t>
        </w:r>
        <w:commentRangeStart w:id="136"/>
        <w:r>
          <w:t>[]</w:t>
        </w:r>
      </w:ins>
      <w:commentRangeEnd w:id="136"/>
      <w:ins w:id="137" w:author="Ana Carol" w:date="2016-12-06T00:22:00Z">
        <w:r>
          <w:rPr>
            <w:rStyle w:val="Refdecomentrio"/>
          </w:rPr>
          <w:commentReference w:id="136"/>
        </w:r>
      </w:ins>
      <w:r w:rsidR="00416763">
        <w:t xml:space="preserve"> </w:t>
      </w:r>
      <w:del w:id="138" w:author="Ana Carol" w:date="2016-12-06T00:21:00Z">
        <w:r w:rsidR="00416763" w:rsidDel="00DA55F3">
          <w:delText xml:space="preserve">que </w:delText>
        </w:r>
      </w:del>
      <w:ins w:id="139" w:author="Ana Carol" w:date="2016-12-06T00:21:00Z">
        <w:r>
          <w:t xml:space="preserve">até o momento, </w:t>
        </w:r>
      </w:ins>
      <w:r w:rsidR="00416763">
        <w:t xml:space="preserve">só foi </w:t>
      </w:r>
      <w:del w:id="140" w:author="Ana Carol" w:date="2016-12-06T00:21:00Z">
        <w:r w:rsidR="00416763" w:rsidDel="00DA55F3">
          <w:delText xml:space="preserve">observado </w:delText>
        </w:r>
      </w:del>
      <w:ins w:id="141" w:author="Ana Carol" w:date="2016-12-06T00:21:00Z">
        <w:r>
          <w:t xml:space="preserve">usado </w:t>
        </w:r>
      </w:ins>
      <w:r w:rsidR="00416763">
        <w:t>um único ano</w:t>
      </w:r>
      <w:ins w:id="142" w:author="Ana Carol" w:date="2016-12-06T00:21:00Z">
        <w:r>
          <w:t>, impedindo a análise da evolução do ENEM ao longo do</w:t>
        </w:r>
      </w:ins>
      <w:ins w:id="143" w:author="Ana Carol" w:date="2016-12-06T00:22:00Z">
        <w:r>
          <w:t>s anos</w:t>
        </w:r>
      </w:ins>
      <w:r w:rsidR="00416763">
        <w:t xml:space="preserve">. </w:t>
      </w:r>
      <w:ins w:id="144" w:author="Ana Carol" w:date="2016-12-06T00:24:00Z">
        <w:r>
          <w:t xml:space="preserve">Por fim, </w:t>
        </w:r>
      </w:ins>
      <w:del w:id="145" w:author="Ana Carol" w:date="2016-12-06T00:25:00Z">
        <w:r w:rsidR="00416763" w:rsidDel="00DA55F3">
          <w:delText xml:space="preserve">Agora, </w:delText>
        </w:r>
      </w:del>
      <w:ins w:id="146" w:author="Ana Carol" w:date="2016-12-06T00:25:00Z">
        <w:r>
          <w:t>os dados serão armazenados em banco de dados relacional, o que facilita a manipulação de dados e possibilita o a</w:t>
        </w:r>
      </w:ins>
      <w:ins w:id="147" w:author="Ana Carol" w:date="2016-12-06T00:26:00Z">
        <w:r>
          <w:t xml:space="preserve">rmazenamento de grandes volumes de dados, diferente da ferramenta usada por </w:t>
        </w:r>
        <w:commentRangeStart w:id="148"/>
        <w:r>
          <w:t>[</w:t>
        </w:r>
        <w:proofErr w:type="gramStart"/>
        <w:r>
          <w:t>]</w:t>
        </w:r>
        <w:commentRangeEnd w:id="148"/>
        <w:r>
          <w:rPr>
            <w:rStyle w:val="Refdecomentrio"/>
          </w:rPr>
          <w:commentReference w:id="148"/>
        </w:r>
        <w:r>
          <w:t xml:space="preserve">, </w:t>
        </w:r>
      </w:ins>
      <w:del w:id="149" w:author="Ana Carol" w:date="2016-12-06T00:26:00Z">
        <w:r w:rsidR="00416763" w:rsidDel="00DA55F3">
          <w:delText>em relação a dissertação será substituído a ferramentada do Excel para Banco de Dados, pois como os dados vem em várias linhas e o Excel possui</w:delText>
        </w:r>
      </w:del>
      <w:ins w:id="150" w:author="Ana Carol" w:date="2016-12-06T00:27:00Z">
        <w:r w:rsidR="00C14103">
          <w:t xml:space="preserve"> que</w:t>
        </w:r>
        <w:proofErr w:type="gramEnd"/>
        <w:r w:rsidR="00C14103">
          <w:t xml:space="preserve"> possui</w:t>
        </w:r>
      </w:ins>
      <w:r w:rsidR="00416763">
        <w:t xml:space="preserve"> limitação de capacidade de linhas</w:t>
      </w:r>
      <w:ins w:id="151" w:author="Ana Carol" w:date="2016-12-06T00:26:00Z">
        <w:r>
          <w:t>.</w:t>
        </w:r>
      </w:ins>
      <w:del w:id="152" w:author="Ana Carol" w:date="2016-12-06T00:26:00Z">
        <w:r w:rsidR="00416763" w:rsidDel="00DA55F3">
          <w:delText>, por isso essa ferramenta será substituída.</w:delText>
        </w:r>
      </w:del>
      <w:r w:rsidR="00416763">
        <w:t xml:space="preserve"> </w:t>
      </w:r>
    </w:p>
    <w:p w14:paraId="67922BC3" w14:textId="77777777" w:rsidR="004456C3" w:rsidRDefault="00416763">
      <w:pPr>
        <w:pStyle w:val="Ttulo1"/>
        <w:numPr>
          <w:ilvl w:val="0"/>
          <w:numId w:val="1"/>
        </w:numPr>
        <w:tabs>
          <w:tab w:val="left" w:pos="284"/>
          <w:tab w:val="left" w:pos="679"/>
        </w:tabs>
        <w:ind w:left="737" w:hanging="737"/>
        <w:rPr>
          <w:rFonts w:ascii="Times New Roman" w:hAnsi="Times New Roman"/>
          <w:sz w:val="24"/>
          <w:szCs w:val="24"/>
        </w:rPr>
      </w:pPr>
      <w:bookmarkStart w:id="153" w:name="__RefHeading___Toc1760_1837944507"/>
      <w:bookmarkEnd w:id="153"/>
      <w:r>
        <w:rPr>
          <w:rFonts w:ascii="Times New Roman" w:hAnsi="Times New Roman"/>
          <w:sz w:val="24"/>
          <w:szCs w:val="24"/>
        </w:rPr>
        <w:t>METODOLOGIA</w:t>
      </w:r>
    </w:p>
    <w:p w14:paraId="6DA5D8A4" w14:textId="3233C270" w:rsidR="004456C3" w:rsidRDefault="00416763">
      <w:pPr>
        <w:ind w:firstLine="283"/>
        <w:jc w:val="both"/>
      </w:pPr>
      <w:r>
        <w:t xml:space="preserve">Para produzirmos </w:t>
      </w:r>
      <w:ins w:id="154" w:author="Ana Carol" w:date="2016-12-06T00:27:00Z">
        <w:r>
          <w:t>o presente trabalho</w:t>
        </w:r>
      </w:ins>
      <w:del w:id="155" w:author="Ana Carol" w:date="2016-12-06T00:28:00Z">
        <w:r w:rsidDel="00416763">
          <w:delText>a monografia</w:delText>
        </w:r>
      </w:del>
      <w:r>
        <w:t xml:space="preserve"> usaremos, principalmente, os dados do site do Instituto Nacional de Estudos e Pesquisas Educacionais Anísio Teixeira (Inep)</w:t>
      </w:r>
      <w:r>
        <w:rPr>
          <w:vertAlign w:val="superscript"/>
        </w:rPr>
        <w:t>7</w:t>
      </w:r>
      <w:r>
        <w:t xml:space="preserve">, onde os dados vem em arquivos nos formatos: “.txt” e “.csv”, porém os dados as vezes vem com alguns </w:t>
      </w:r>
      <w:proofErr w:type="gramStart"/>
      <w:r>
        <w:t>erros  que</w:t>
      </w:r>
      <w:proofErr w:type="gramEnd"/>
      <w:r>
        <w:t xml:space="preserve"> são tratados com programas corretivos escritos em </w:t>
      </w:r>
      <w:r>
        <w:rPr>
          <w:i/>
          <w:iCs/>
        </w:rPr>
        <w:t xml:space="preserve">Shell Script, </w:t>
      </w:r>
      <w:r>
        <w:t xml:space="preserve">em Ansi C e Python. </w:t>
      </w:r>
    </w:p>
    <w:p w14:paraId="0E74EEA3" w14:textId="77777777" w:rsidR="004456C3" w:rsidRDefault="00416763">
      <w:pPr>
        <w:jc w:val="both"/>
      </w:pPr>
      <w:r>
        <w:t>Depois de todos os erros serem tratados os mesmos são enviados para o banco de dados Postgresql</w:t>
      </w:r>
      <w:r>
        <w:rPr>
          <w:vertAlign w:val="superscript"/>
        </w:rPr>
        <w:t>8</w:t>
      </w:r>
      <w:r>
        <w:t xml:space="preserve"> onde o esquema físico está pronto, respeitando fielmente o modelo ER feito no software DIA</w:t>
      </w:r>
      <w:r>
        <w:rPr>
          <w:vertAlign w:val="superscript"/>
        </w:rPr>
        <w:t>9</w:t>
      </w:r>
      <w:r>
        <w:t xml:space="preserve"> o qual podemos ver abaixo. </w:t>
      </w:r>
    </w:p>
    <w:p w14:paraId="36F39BC9" w14:textId="77777777" w:rsidR="004456C3" w:rsidRDefault="004456C3">
      <w:pPr>
        <w:jc w:val="both"/>
      </w:pPr>
    </w:p>
    <w:p w14:paraId="06B710FE" w14:textId="77777777" w:rsidR="00416763" w:rsidRDefault="00416763">
      <w:pPr>
        <w:jc w:val="both"/>
        <w:rPr>
          <w:ins w:id="156" w:author="Ana Carol" w:date="2016-12-06T00:28:00Z"/>
        </w:rPr>
      </w:pPr>
    </w:p>
    <w:p w14:paraId="38138CA2" w14:textId="77777777" w:rsidR="00416763" w:rsidRDefault="00416763">
      <w:pPr>
        <w:jc w:val="both"/>
        <w:rPr>
          <w:ins w:id="157" w:author="Ana Carol" w:date="2016-12-06T00:28:00Z"/>
        </w:rPr>
      </w:pPr>
    </w:p>
    <w:p w14:paraId="6106EAB5" w14:textId="77777777" w:rsidR="00416763" w:rsidRDefault="00416763">
      <w:pPr>
        <w:jc w:val="both"/>
        <w:rPr>
          <w:ins w:id="158" w:author="Ana Carol" w:date="2016-12-06T00:28:00Z"/>
        </w:rPr>
      </w:pPr>
    </w:p>
    <w:p w14:paraId="3AAC4D2E" w14:textId="72B5C722" w:rsidR="004456C3" w:rsidRDefault="00416763" w:rsidP="00416763">
      <w:pPr>
        <w:pStyle w:val="Legenda"/>
        <w:jc w:val="center"/>
        <w:pPrChange w:id="159" w:author="Ana Carol" w:date="2016-12-06T00:30:00Z">
          <w:pPr>
            <w:jc w:val="both"/>
          </w:pPr>
        </w:pPrChange>
      </w:pPr>
      <w:bookmarkStart w:id="160" w:name="_Ref468748531"/>
      <w:commentRangeStart w:id="161"/>
      <w:ins w:id="162" w:author="Ana Carol" w:date="2016-12-06T00:29:00Z">
        <w:r>
          <w:lastRenderedPageBreak/>
          <w:t xml:space="preserve">Figura </w:t>
        </w:r>
        <w:r>
          <w:fldChar w:fldCharType="begin"/>
        </w:r>
        <w:r>
          <w:instrText xml:space="preserve"> SEQ Figura \* ARABIC </w:instrText>
        </w:r>
      </w:ins>
      <w:r>
        <w:fldChar w:fldCharType="separate"/>
      </w:r>
      <w:ins w:id="163" w:author="Ana Carol" w:date="2016-12-06T00:29:00Z">
        <w:r>
          <w:rPr>
            <w:noProof/>
          </w:rPr>
          <w:t>1</w:t>
        </w:r>
        <w:r>
          <w:fldChar w:fldCharType="end"/>
        </w:r>
      </w:ins>
      <w:bookmarkEnd w:id="160"/>
      <w:commentRangeStart w:id="164"/>
      <w:r>
        <w:rPr>
          <w:noProof/>
        </w:rPr>
        <w:drawing>
          <wp:anchor distT="0" distB="0" distL="0" distR="0" simplePos="0" relativeHeight="251660288" behindDoc="0" locked="0" layoutInCell="1" allowOverlap="1" wp14:anchorId="38FE3631" wp14:editId="0B71C12F">
            <wp:simplePos x="0" y="0"/>
            <wp:positionH relativeFrom="column">
              <wp:align>center</wp:align>
            </wp:positionH>
            <wp:positionV relativeFrom="paragraph">
              <wp:posOffset>635</wp:posOffset>
            </wp:positionV>
            <wp:extent cx="5760085" cy="4083050"/>
            <wp:effectExtent l="0" t="0" r="0" b="0"/>
            <wp:wrapSquare wrapText="largest"/>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11"/>
                    <a:stretch>
                      <a:fillRect/>
                    </a:stretch>
                  </pic:blipFill>
                  <pic:spPr bwMode="auto">
                    <a:xfrm>
                      <a:off x="0" y="0"/>
                      <a:ext cx="5760085" cy="4083050"/>
                    </a:xfrm>
                    <a:prstGeom prst="rect">
                      <a:avLst/>
                    </a:prstGeom>
                  </pic:spPr>
                </pic:pic>
              </a:graphicData>
            </a:graphic>
          </wp:anchor>
        </w:drawing>
      </w:r>
      <w:commentRangeEnd w:id="164"/>
      <w:r>
        <w:rPr>
          <w:rStyle w:val="Refdecomentrio"/>
          <w:b w:val="0"/>
          <w:u w:val="none"/>
        </w:rPr>
        <w:commentReference w:id="164"/>
      </w:r>
      <w:ins w:id="165" w:author="Ana Carol" w:date="2016-12-06T00:29:00Z">
        <w:r>
          <w:t xml:space="preserve"> Modelo Relacional Proposto</w:t>
        </w:r>
      </w:ins>
      <w:ins w:id="166" w:author="Ana Carol" w:date="2016-12-06T00:30:00Z">
        <w:r>
          <w:t xml:space="preserve"> </w:t>
        </w:r>
      </w:ins>
      <w:ins w:id="167" w:author="Ana Carol" w:date="2016-12-06T00:29:00Z">
        <w:r>
          <w:t>- ENEM</w:t>
        </w:r>
      </w:ins>
    </w:p>
    <w:p w14:paraId="42A54941" w14:textId="77777777" w:rsidR="00416763" w:rsidRDefault="00416763">
      <w:pPr>
        <w:jc w:val="both"/>
        <w:rPr>
          <w:ins w:id="168" w:author="Ana Carol" w:date="2016-12-06T00:30:00Z"/>
        </w:rPr>
      </w:pPr>
    </w:p>
    <w:p w14:paraId="7F19AB68" w14:textId="1CC6DC12" w:rsidR="004456C3" w:rsidRDefault="00416763">
      <w:pPr>
        <w:jc w:val="both"/>
      </w:pPr>
      <w:ins w:id="169" w:author="Ana Carol" w:date="2016-12-06T00:30:00Z">
        <w:r>
          <w:t xml:space="preserve">A </w:t>
        </w:r>
      </w:ins>
      <w:ins w:id="170" w:author="Ana Carol" w:date="2016-12-06T00:46:00Z">
        <w:r w:rsidR="00CD2FF1">
          <w:fldChar w:fldCharType="begin"/>
        </w:r>
        <w:r w:rsidR="00CD2FF1">
          <w:instrText xml:space="preserve"> REF _Ref468748531 \h </w:instrText>
        </w:r>
      </w:ins>
      <w:r w:rsidR="00CD2FF1">
        <w:fldChar w:fldCharType="separate"/>
      </w:r>
      <w:ins w:id="171" w:author="Ana Carol" w:date="2016-12-06T00:46:00Z">
        <w:r w:rsidR="00CD2FF1">
          <w:t xml:space="preserve">Figura </w:t>
        </w:r>
        <w:r w:rsidR="00CD2FF1">
          <w:rPr>
            <w:noProof/>
          </w:rPr>
          <w:t>1</w:t>
        </w:r>
        <w:r w:rsidR="00CD2FF1">
          <w:fldChar w:fldCharType="end"/>
        </w:r>
      </w:ins>
      <w:del w:id="172" w:author="Ana Carol" w:date="2016-12-06T00:46:00Z">
        <w:r w:rsidDel="00CD2FF1">
          <w:delText>Figura 1</w:delText>
        </w:r>
      </w:del>
      <w:del w:id="173" w:author="Ana Carol" w:date="2016-12-06T00:30:00Z">
        <w:r w:rsidDel="00416763">
          <w:delText xml:space="preserve"> – Modelo Entidade-Relacional</w:delText>
        </w:r>
      </w:del>
      <w:r>
        <w:t xml:space="preserve"> reflet</w:t>
      </w:r>
      <w:del w:id="174" w:author="Ana Carol" w:date="2016-12-06T00:30:00Z">
        <w:r w:rsidDel="00416763">
          <w:delText>indo</w:delText>
        </w:r>
      </w:del>
      <w:ins w:id="175" w:author="Ana Carol" w:date="2016-12-06T00:30:00Z">
        <w:r>
          <w:t>e</w:t>
        </w:r>
      </w:ins>
      <w:r>
        <w:t xml:space="preserve"> a organização e a interpretação dos dados do Enem na visão deste trabalho.</w:t>
      </w:r>
    </w:p>
    <w:p w14:paraId="16D1C2D9" w14:textId="02748640" w:rsidR="004456C3" w:rsidRDefault="00416763">
      <w:pPr>
        <w:ind w:firstLine="283"/>
        <w:jc w:val="both"/>
        <w:rPr>
          <w:color w:val="auto"/>
        </w:rPr>
      </w:pPr>
      <w:r>
        <w:rPr>
          <w:color w:val="auto"/>
        </w:rPr>
        <w:t xml:space="preserve">Em palavras resumidas, o modelo </w:t>
      </w:r>
      <w:del w:id="176" w:author="Ana Carol" w:date="2016-12-06T00:33:00Z">
        <w:r w:rsidDel="00416763">
          <w:rPr>
            <w:color w:val="auto"/>
          </w:rPr>
          <w:delText xml:space="preserve">ER </w:delText>
        </w:r>
      </w:del>
      <w:ins w:id="177" w:author="Ana Carol" w:date="2016-12-06T00:33:00Z">
        <w:r>
          <w:rPr>
            <w:color w:val="auto"/>
          </w:rPr>
          <w:t xml:space="preserve">relacional </w:t>
        </w:r>
      </w:ins>
      <w:r>
        <w:rPr>
          <w:color w:val="auto"/>
        </w:rPr>
        <w:t xml:space="preserve">é composto por quinze </w:t>
      </w:r>
      <w:commentRangeStart w:id="178"/>
      <w:r>
        <w:rPr>
          <w:color w:val="auto"/>
        </w:rPr>
        <w:t xml:space="preserve">tabelas </w:t>
      </w:r>
      <w:commentRangeEnd w:id="178"/>
      <w:r>
        <w:rPr>
          <w:rStyle w:val="Refdecomentrio"/>
        </w:rPr>
        <w:commentReference w:id="178"/>
      </w:r>
      <w:r>
        <w:rPr>
          <w:color w:val="auto"/>
        </w:rPr>
        <w:t>que o seu significado que será descrito abaixo:</w:t>
      </w:r>
    </w:p>
    <w:p w14:paraId="082CC14C" w14:textId="77777777" w:rsidR="004456C3" w:rsidRDefault="00416763">
      <w:pPr>
        <w:numPr>
          <w:ilvl w:val="0"/>
          <w:numId w:val="4"/>
        </w:numPr>
        <w:jc w:val="both"/>
        <w:rPr>
          <w:color w:val="auto"/>
        </w:rPr>
      </w:pPr>
      <w:r>
        <w:rPr>
          <w:color w:val="auto"/>
        </w:rPr>
        <w:t xml:space="preserve">Entidade Escola: Compreende toda a informação da escola onde o inscrito estudou ou onde realizará o exame. </w:t>
      </w:r>
    </w:p>
    <w:p w14:paraId="38003882" w14:textId="5EC81227" w:rsidR="004456C3" w:rsidRDefault="00416763">
      <w:pPr>
        <w:numPr>
          <w:ilvl w:val="0"/>
          <w:numId w:val="4"/>
        </w:numPr>
        <w:jc w:val="both"/>
        <w:rPr>
          <w:color w:val="auto"/>
        </w:rPr>
      </w:pPr>
      <w:r>
        <w:rPr>
          <w:color w:val="auto"/>
        </w:rPr>
        <w:t>Entidade Municipio: Compreende os códigos e nomes do</w:t>
      </w:r>
      <w:ins w:id="179" w:author="Ana Carol" w:date="2016-12-06T00:33:00Z">
        <w:r>
          <w:rPr>
            <w:color w:val="auto"/>
          </w:rPr>
          <w:t>s</w:t>
        </w:r>
      </w:ins>
      <w:r>
        <w:rPr>
          <w:color w:val="auto"/>
        </w:rPr>
        <w:t xml:space="preserve"> municípios</w:t>
      </w:r>
      <w:del w:id="180" w:author="Ana Carol" w:date="2016-12-06T00:34:00Z">
        <w:r w:rsidDel="00416763">
          <w:rPr>
            <w:color w:val="auto"/>
          </w:rPr>
          <w:delText>, esta se relaciona com as entidades: Escola, Uf e Candidato</w:delText>
        </w:r>
      </w:del>
      <w:r>
        <w:rPr>
          <w:color w:val="auto"/>
        </w:rPr>
        <w:t>.</w:t>
      </w:r>
    </w:p>
    <w:p w14:paraId="7B849A08" w14:textId="77777777" w:rsidR="004456C3" w:rsidRDefault="00416763">
      <w:pPr>
        <w:numPr>
          <w:ilvl w:val="0"/>
          <w:numId w:val="4"/>
        </w:numPr>
        <w:jc w:val="both"/>
        <w:rPr>
          <w:color w:val="auto"/>
        </w:rPr>
      </w:pPr>
      <w:r>
        <w:rPr>
          <w:color w:val="auto"/>
        </w:rPr>
        <w:t>Entidade UF: Compreende as Unidades Federativas do Brasil.</w:t>
      </w:r>
    </w:p>
    <w:p w14:paraId="291617B3" w14:textId="59E46A42" w:rsidR="004456C3" w:rsidRDefault="00416763">
      <w:pPr>
        <w:numPr>
          <w:ilvl w:val="0"/>
          <w:numId w:val="4"/>
        </w:numPr>
        <w:jc w:val="both"/>
        <w:rPr>
          <w:color w:val="auto"/>
        </w:rPr>
      </w:pPr>
      <w:r>
        <w:rPr>
          <w:color w:val="auto"/>
        </w:rPr>
        <w:t>Entidade Candidato: Compreende, basicamente, todas as informações do candidato inscrito como: lugar onde nasceu, onde mora, notas das competências entre outras informações</w:t>
      </w:r>
      <w:del w:id="181" w:author="Ana Carol" w:date="2016-12-06T00:33:00Z">
        <w:r w:rsidDel="00416763">
          <w:rPr>
            <w:color w:val="auto"/>
          </w:rPr>
          <w:delText>,</w:delText>
        </w:r>
      </w:del>
      <w:ins w:id="182" w:author="Ana Carol" w:date="2016-12-06T00:33:00Z">
        <w:r>
          <w:rPr>
            <w:color w:val="auto"/>
          </w:rPr>
          <w:t>.</w:t>
        </w:r>
      </w:ins>
      <w:r>
        <w:rPr>
          <w:color w:val="auto"/>
        </w:rPr>
        <w:t xml:space="preserve"> </w:t>
      </w:r>
      <w:del w:id="183" w:author="Ana Carol" w:date="2016-12-06T00:33:00Z">
        <w:r w:rsidDel="00416763">
          <w:rPr>
            <w:color w:val="auto"/>
          </w:rPr>
          <w:delText>e</w:delText>
        </w:r>
      </w:del>
      <w:del w:id="184" w:author="Ana Carol" w:date="2016-12-06T00:34:00Z">
        <w:r w:rsidDel="00416763">
          <w:rPr>
            <w:color w:val="auto"/>
          </w:rPr>
          <w:delText>sta entidade se relaciona com as entidades: Necessidades Especiais, Preenche, Redacao, Realiza e Responde.</w:delText>
        </w:r>
      </w:del>
    </w:p>
    <w:p w14:paraId="4F97EBFE" w14:textId="2ACD3BB2" w:rsidR="004456C3" w:rsidRDefault="00416763">
      <w:pPr>
        <w:numPr>
          <w:ilvl w:val="0"/>
          <w:numId w:val="4"/>
        </w:numPr>
        <w:jc w:val="both"/>
        <w:rPr>
          <w:color w:val="auto"/>
        </w:rPr>
      </w:pPr>
      <w:r>
        <w:rPr>
          <w:color w:val="auto"/>
        </w:rPr>
        <w:t>Entidade Necessidades Especiais: Compreende todas as informações dos inscritos que são portadores de alguma necessidade especial ou não</w:t>
      </w:r>
      <w:del w:id="185" w:author="Ana Carol" w:date="2016-12-06T00:34:00Z">
        <w:r w:rsidDel="00416763">
          <w:rPr>
            <w:color w:val="auto"/>
          </w:rPr>
          <w:delText>, esta entidade se relaciona com a entidade Candidato</w:delText>
        </w:r>
      </w:del>
      <w:r>
        <w:rPr>
          <w:color w:val="auto"/>
        </w:rPr>
        <w:t>.</w:t>
      </w:r>
    </w:p>
    <w:p w14:paraId="1245516F" w14:textId="79E734FB" w:rsidR="004456C3" w:rsidRDefault="00416763">
      <w:pPr>
        <w:numPr>
          <w:ilvl w:val="0"/>
          <w:numId w:val="4"/>
        </w:numPr>
        <w:jc w:val="both"/>
        <w:rPr>
          <w:color w:val="auto"/>
        </w:rPr>
      </w:pPr>
      <w:proofErr w:type="gramStart"/>
      <w:r>
        <w:rPr>
          <w:color w:val="auto"/>
        </w:rPr>
        <w:t>Entidade Preenche</w:t>
      </w:r>
      <w:proofErr w:type="gramEnd"/>
      <w:r>
        <w:rPr>
          <w:color w:val="auto"/>
        </w:rPr>
        <w:t>: Compreende as respostas do Questionário Socioeconômico que o inscrito</w:t>
      </w:r>
      <w:del w:id="186" w:author="Ana Carol" w:date="2016-12-06T00:35:00Z">
        <w:r w:rsidDel="00416763">
          <w:rPr>
            <w:color w:val="auto"/>
          </w:rPr>
          <w:delText>s</w:delText>
        </w:r>
      </w:del>
      <w:r>
        <w:rPr>
          <w:color w:val="auto"/>
        </w:rPr>
        <w:t xml:space="preserve"> preencheu</w:t>
      </w:r>
      <w:del w:id="187" w:author="Ana Carol" w:date="2016-12-06T00:35:00Z">
        <w:r w:rsidDel="00416763">
          <w:rPr>
            <w:color w:val="auto"/>
          </w:rPr>
          <w:delText>, esta entidade se relaciona com as entidades: Candidato e  Questao Socioeconomico</w:delText>
        </w:r>
      </w:del>
      <w:r>
        <w:rPr>
          <w:color w:val="auto"/>
        </w:rPr>
        <w:t>.</w:t>
      </w:r>
    </w:p>
    <w:p w14:paraId="0851C0DB" w14:textId="34A43A1C" w:rsidR="004456C3" w:rsidRDefault="00416763">
      <w:pPr>
        <w:numPr>
          <w:ilvl w:val="0"/>
          <w:numId w:val="4"/>
        </w:numPr>
        <w:jc w:val="both"/>
        <w:rPr>
          <w:color w:val="auto"/>
        </w:rPr>
      </w:pPr>
      <w:r>
        <w:rPr>
          <w:color w:val="auto"/>
        </w:rPr>
        <w:t>Entidade Questao Socioeconomico: Compreende o enunciado das questões socioeconômicas</w:t>
      </w:r>
      <w:del w:id="188" w:author="Ana Carol" w:date="2016-12-06T00:35:00Z">
        <w:r w:rsidDel="00416763">
          <w:rPr>
            <w:color w:val="auto"/>
          </w:rPr>
          <w:delText>, esta se relaciona com a entidade Preenche</w:delText>
        </w:r>
      </w:del>
      <w:r>
        <w:rPr>
          <w:color w:val="auto"/>
        </w:rPr>
        <w:t>.</w:t>
      </w:r>
    </w:p>
    <w:p w14:paraId="43604782" w14:textId="1B560583" w:rsidR="004456C3" w:rsidRDefault="00416763">
      <w:pPr>
        <w:numPr>
          <w:ilvl w:val="0"/>
          <w:numId w:val="4"/>
        </w:numPr>
        <w:jc w:val="both"/>
        <w:rPr>
          <w:color w:val="auto"/>
        </w:rPr>
      </w:pPr>
      <w:r>
        <w:rPr>
          <w:color w:val="auto"/>
        </w:rPr>
        <w:lastRenderedPageBreak/>
        <w:t>Entidade Redacao: Compreende o tema e ano da redação</w:t>
      </w:r>
      <w:del w:id="189" w:author="Ana Carol" w:date="2016-12-06T00:35:00Z">
        <w:r w:rsidDel="00416763">
          <w:rPr>
            <w:color w:val="auto"/>
          </w:rPr>
          <w:delText>, esta entidade relaciona-se com a entidade Candidato</w:delText>
        </w:r>
      </w:del>
      <w:r>
        <w:rPr>
          <w:color w:val="auto"/>
        </w:rPr>
        <w:t>.</w:t>
      </w:r>
    </w:p>
    <w:p w14:paraId="5FA417AC" w14:textId="77E611FB" w:rsidR="004456C3" w:rsidRDefault="00416763">
      <w:pPr>
        <w:numPr>
          <w:ilvl w:val="0"/>
          <w:numId w:val="4"/>
        </w:numPr>
        <w:jc w:val="both"/>
        <w:rPr>
          <w:color w:val="auto"/>
        </w:rPr>
      </w:pPr>
      <w:proofErr w:type="gramStart"/>
      <w:r>
        <w:rPr>
          <w:color w:val="auto"/>
        </w:rPr>
        <w:t>Entidade Responde</w:t>
      </w:r>
      <w:proofErr w:type="gramEnd"/>
      <w:r>
        <w:rPr>
          <w:color w:val="auto"/>
        </w:rPr>
        <w:t>: Compreende as respostas dos quatro exames que o candidato realiza</w:t>
      </w:r>
      <w:del w:id="190" w:author="Ana Carol" w:date="2016-12-06T00:35:00Z">
        <w:r w:rsidDel="00416763">
          <w:rPr>
            <w:color w:val="auto"/>
          </w:rPr>
          <w:delText>, esta entidade relaciona-se com a entidade Candidato e Questao</w:delText>
        </w:r>
      </w:del>
      <w:r>
        <w:rPr>
          <w:color w:val="auto"/>
        </w:rPr>
        <w:t>.</w:t>
      </w:r>
    </w:p>
    <w:p w14:paraId="352D0C55" w14:textId="504CB75A" w:rsidR="004456C3" w:rsidRDefault="00416763">
      <w:pPr>
        <w:numPr>
          <w:ilvl w:val="0"/>
          <w:numId w:val="4"/>
        </w:numPr>
        <w:jc w:val="both"/>
        <w:rPr>
          <w:color w:val="auto"/>
        </w:rPr>
      </w:pPr>
      <w:proofErr w:type="gramStart"/>
      <w:r>
        <w:rPr>
          <w:color w:val="auto"/>
        </w:rPr>
        <w:t>Entidade Realiza</w:t>
      </w:r>
      <w:proofErr w:type="gramEnd"/>
      <w:r>
        <w:rPr>
          <w:color w:val="auto"/>
        </w:rPr>
        <w:t>: Compreende a presença do aluno e a nota dos quatro exames que o candidato realiza</w:t>
      </w:r>
      <w:del w:id="191" w:author="Ana Carol" w:date="2016-12-06T00:35:00Z">
        <w:r w:rsidDel="00416763">
          <w:rPr>
            <w:color w:val="auto"/>
          </w:rPr>
          <w:delText>, esta entidade relaciona-se com com as entidades: candidato e prova</w:delText>
        </w:r>
      </w:del>
      <w:r>
        <w:rPr>
          <w:color w:val="auto"/>
        </w:rPr>
        <w:t>.</w:t>
      </w:r>
    </w:p>
    <w:p w14:paraId="1C3EF378" w14:textId="188D5B40" w:rsidR="004456C3" w:rsidRDefault="00416763">
      <w:pPr>
        <w:numPr>
          <w:ilvl w:val="0"/>
          <w:numId w:val="4"/>
        </w:numPr>
        <w:jc w:val="both"/>
        <w:rPr>
          <w:color w:val="auto"/>
        </w:rPr>
      </w:pPr>
      <w:r>
        <w:rPr>
          <w:color w:val="auto"/>
        </w:rPr>
        <w:t>Entidade Questao: Compreende o gabarito das provas</w:t>
      </w:r>
      <w:del w:id="192" w:author="Ana Carol" w:date="2016-12-06T00:35:00Z">
        <w:r w:rsidDel="00416763">
          <w:rPr>
            <w:color w:val="auto"/>
          </w:rPr>
          <w:delText>, esta entidade relaciona-se com com as entidades: Responde e Contem</w:delText>
        </w:r>
      </w:del>
      <w:r>
        <w:rPr>
          <w:color w:val="auto"/>
        </w:rPr>
        <w:t>.</w:t>
      </w:r>
    </w:p>
    <w:p w14:paraId="360F0D39" w14:textId="7C887BCA" w:rsidR="004456C3" w:rsidRDefault="00416763">
      <w:pPr>
        <w:numPr>
          <w:ilvl w:val="0"/>
          <w:numId w:val="4"/>
        </w:numPr>
        <w:jc w:val="both"/>
        <w:rPr>
          <w:color w:val="auto"/>
        </w:rPr>
      </w:pPr>
      <w:proofErr w:type="gramStart"/>
      <w:r>
        <w:rPr>
          <w:color w:val="auto"/>
        </w:rPr>
        <w:t>Entidade Contem</w:t>
      </w:r>
      <w:proofErr w:type="gramEnd"/>
      <w:r>
        <w:rPr>
          <w:color w:val="auto"/>
        </w:rPr>
        <w:t xml:space="preserve">: </w:t>
      </w:r>
      <w:commentRangeStart w:id="193"/>
      <w:r>
        <w:rPr>
          <w:color w:val="auto"/>
        </w:rPr>
        <w:t>Compreende</w:t>
      </w:r>
      <w:ins w:id="194" w:author="Ana Carol" w:date="2016-12-06T00:35:00Z">
        <w:r>
          <w:rPr>
            <w:color w:val="auto"/>
          </w:rPr>
          <w:t>,</w:t>
        </w:r>
      </w:ins>
      <w:r>
        <w:rPr>
          <w:color w:val="auto"/>
        </w:rPr>
        <w:t xml:space="preserve"> para fins relacionais</w:t>
      </w:r>
      <w:ins w:id="195" w:author="Ana Carol" w:date="2016-12-06T00:35:00Z">
        <w:r>
          <w:rPr>
            <w:color w:val="auto"/>
          </w:rPr>
          <w:t>,</w:t>
        </w:r>
      </w:ins>
      <w:r>
        <w:rPr>
          <w:color w:val="auto"/>
        </w:rPr>
        <w:t xml:space="preserve"> as sequenciais das entidades: Prova e Questao</w:t>
      </w:r>
      <w:commentRangeEnd w:id="193"/>
      <w:r>
        <w:rPr>
          <w:rStyle w:val="Refdecomentrio"/>
        </w:rPr>
        <w:commentReference w:id="193"/>
      </w:r>
      <w:del w:id="196" w:author="Ana Carol" w:date="2016-12-06T00:36:00Z">
        <w:r w:rsidDel="00416763">
          <w:rPr>
            <w:color w:val="auto"/>
          </w:rPr>
          <w:delText>, esta entidade relaciona-se com as entidades ditas anteriormente</w:delText>
        </w:r>
      </w:del>
      <w:r>
        <w:rPr>
          <w:color w:val="auto"/>
        </w:rPr>
        <w:t>.</w:t>
      </w:r>
    </w:p>
    <w:p w14:paraId="7A7B1A3F" w14:textId="086C5A9A" w:rsidR="004456C3" w:rsidRDefault="00416763">
      <w:pPr>
        <w:numPr>
          <w:ilvl w:val="0"/>
          <w:numId w:val="4"/>
        </w:numPr>
        <w:jc w:val="both"/>
        <w:rPr>
          <w:color w:val="auto"/>
        </w:rPr>
      </w:pPr>
      <w:r>
        <w:rPr>
          <w:color w:val="auto"/>
        </w:rPr>
        <w:t>Entidade Prova: Compreende o ano da prova e os códigos das áreas e das cores dos exames</w:t>
      </w:r>
      <w:del w:id="197" w:author="Ana Carol" w:date="2016-12-06T00:36:00Z">
        <w:r w:rsidDel="00416763">
          <w:rPr>
            <w:color w:val="auto"/>
          </w:rPr>
          <w:delText>, esta entidade relaciona-se com as entidades: Contem, Area e Cor</w:delText>
        </w:r>
      </w:del>
      <w:r>
        <w:rPr>
          <w:color w:val="auto"/>
        </w:rPr>
        <w:t>.</w:t>
      </w:r>
    </w:p>
    <w:p w14:paraId="5FAADB38" w14:textId="3FDC6B56" w:rsidR="004456C3" w:rsidRDefault="00416763">
      <w:pPr>
        <w:numPr>
          <w:ilvl w:val="0"/>
          <w:numId w:val="4"/>
        </w:numPr>
        <w:jc w:val="both"/>
        <w:rPr>
          <w:color w:val="auto"/>
        </w:rPr>
      </w:pPr>
      <w:r>
        <w:rPr>
          <w:color w:val="auto"/>
        </w:rPr>
        <w:t xml:space="preserve">Entidade </w:t>
      </w:r>
      <w:commentRangeStart w:id="198"/>
      <w:r>
        <w:rPr>
          <w:color w:val="auto"/>
        </w:rPr>
        <w:t>Area</w:t>
      </w:r>
      <w:commentRangeEnd w:id="198"/>
      <w:r>
        <w:rPr>
          <w:rStyle w:val="Refdecomentrio"/>
        </w:rPr>
        <w:commentReference w:id="198"/>
      </w:r>
      <w:r>
        <w:rPr>
          <w:color w:val="auto"/>
        </w:rPr>
        <w:t>: Compreende o nome das áreas das provas e as siglas das mesmas</w:t>
      </w:r>
      <w:del w:id="199" w:author="Ana Carol" w:date="2016-12-06T00:36:00Z">
        <w:r w:rsidDel="00416763">
          <w:rPr>
            <w:color w:val="auto"/>
          </w:rPr>
          <w:delText>, esta entidade relaciona-se com a entidade: Prova</w:delText>
        </w:r>
      </w:del>
      <w:r>
        <w:rPr>
          <w:color w:val="auto"/>
        </w:rPr>
        <w:t>.</w:t>
      </w:r>
    </w:p>
    <w:p w14:paraId="38A8E8C2" w14:textId="1D8FBA80" w:rsidR="004456C3" w:rsidRDefault="00416763">
      <w:pPr>
        <w:numPr>
          <w:ilvl w:val="0"/>
          <w:numId w:val="4"/>
        </w:numPr>
        <w:jc w:val="both"/>
        <w:rPr>
          <w:color w:val="auto"/>
        </w:rPr>
      </w:pPr>
      <w:r>
        <w:rPr>
          <w:color w:val="auto"/>
        </w:rPr>
        <w:t xml:space="preserve">Entidade Cor: Compreende o nome da cor do </w:t>
      </w:r>
      <w:proofErr w:type="gramStart"/>
      <w:r>
        <w:rPr>
          <w:color w:val="auto"/>
        </w:rPr>
        <w:t>exame</w:t>
      </w:r>
      <w:commentRangeStart w:id="200"/>
      <w:r>
        <w:rPr>
          <w:color w:val="auto"/>
        </w:rPr>
        <w:t>,</w:t>
      </w:r>
      <w:del w:id="201" w:author="Ana Carol" w:date="2016-12-06T00:36:00Z">
        <w:r w:rsidDel="00416763">
          <w:rPr>
            <w:color w:val="auto"/>
          </w:rPr>
          <w:delText xml:space="preserve"> esta entidade relaciona-se com a entidade: Prova</w:delText>
        </w:r>
        <w:commentRangeEnd w:id="200"/>
        <w:r w:rsidDel="00416763">
          <w:rPr>
            <w:rStyle w:val="Refdecomentrio"/>
          </w:rPr>
          <w:commentReference w:id="200"/>
        </w:r>
      </w:del>
      <w:r>
        <w:rPr>
          <w:color w:val="auto"/>
        </w:rPr>
        <w:t>.</w:t>
      </w:r>
      <w:commentRangeEnd w:id="161"/>
      <w:proofErr w:type="gramEnd"/>
      <w:r>
        <w:rPr>
          <w:rStyle w:val="Refdecomentrio"/>
        </w:rPr>
        <w:commentReference w:id="161"/>
      </w:r>
    </w:p>
    <w:p w14:paraId="42F62627" w14:textId="77777777" w:rsidR="004456C3" w:rsidRDefault="00416763">
      <w:pPr>
        <w:ind w:firstLine="283"/>
        <w:jc w:val="both"/>
        <w:rPr>
          <w:color w:val="auto"/>
        </w:rPr>
      </w:pPr>
      <w:r>
        <w:rPr>
          <w:color w:val="auto"/>
        </w:rPr>
        <w:t xml:space="preserve">Outro ponto importante é que será gerado uma modelagem multidimensional que servirá de referencial para gerar os </w:t>
      </w:r>
      <w:r>
        <w:rPr>
          <w:i/>
          <w:iCs/>
          <w:color w:val="auto"/>
        </w:rPr>
        <w:t xml:space="preserve">Data Mart’s, </w:t>
      </w:r>
      <w:r>
        <w:rPr>
          <w:color w:val="auto"/>
        </w:rPr>
        <w:t>e assim na hora da mineração de dados eles sejam destinados aos escopos corretamente, por exemplo, um escopo só de escolas onde os dados tanto do Enem quanto os dados externos fiquem nesse ambiente e gerem estatísticas a serem aproveitada</w:t>
      </w:r>
      <w:commentRangeStart w:id="202"/>
      <w:r>
        <w:rPr>
          <w:color w:val="auto"/>
        </w:rPr>
        <w:t>s</w:t>
      </w:r>
      <w:commentRangeEnd w:id="202"/>
      <w:r w:rsidR="0097048E">
        <w:rPr>
          <w:rStyle w:val="Refdecomentrio"/>
        </w:rPr>
        <w:commentReference w:id="202"/>
      </w:r>
      <w:r>
        <w:rPr>
          <w:color w:val="auto"/>
        </w:rPr>
        <w:t>.</w:t>
      </w:r>
    </w:p>
    <w:p w14:paraId="78229189" w14:textId="77777777" w:rsidR="004456C3" w:rsidRDefault="004456C3">
      <w:pPr>
        <w:ind w:firstLine="283"/>
        <w:jc w:val="both"/>
        <w:rPr>
          <w:color w:val="auto"/>
        </w:rPr>
      </w:pPr>
    </w:p>
    <w:p w14:paraId="61364022" w14:textId="77777777" w:rsidR="004456C3" w:rsidRDefault="004456C3">
      <w:pPr>
        <w:ind w:firstLine="283"/>
        <w:jc w:val="both"/>
        <w:rPr>
          <w:color w:val="auto"/>
        </w:rPr>
      </w:pPr>
    </w:p>
    <w:p w14:paraId="794752DB" w14:textId="77777777" w:rsidR="004456C3" w:rsidRDefault="004456C3">
      <w:pPr>
        <w:ind w:firstLine="283"/>
        <w:jc w:val="both"/>
        <w:rPr>
          <w:color w:val="auto"/>
        </w:rPr>
      </w:pPr>
    </w:p>
    <w:p w14:paraId="40429B16" w14:textId="77777777" w:rsidR="004456C3" w:rsidRDefault="00416763">
      <w:pPr>
        <w:pStyle w:val="Ttulo1"/>
        <w:numPr>
          <w:ilvl w:val="0"/>
          <w:numId w:val="1"/>
        </w:numPr>
        <w:tabs>
          <w:tab w:val="left" w:pos="284"/>
          <w:tab w:val="left" w:pos="679"/>
        </w:tabs>
        <w:spacing w:line="360" w:lineRule="auto"/>
        <w:ind w:left="737" w:hanging="737"/>
        <w:rPr>
          <w:rFonts w:ascii="Times New Roman" w:hAnsi="Times New Roman"/>
          <w:sz w:val="24"/>
          <w:szCs w:val="24"/>
        </w:rPr>
      </w:pPr>
      <w:bookmarkStart w:id="203" w:name="__RefHeading___Toc259_1626949292"/>
      <w:bookmarkEnd w:id="203"/>
      <w:r>
        <w:rPr>
          <w:rFonts w:ascii="Times New Roman" w:hAnsi="Times New Roman"/>
          <w:sz w:val="24"/>
          <w:szCs w:val="24"/>
        </w:rPr>
        <w:t xml:space="preserve">RESULTADOS </w:t>
      </w:r>
    </w:p>
    <w:p w14:paraId="56447AD3" w14:textId="6843E6F8" w:rsidR="004456C3" w:rsidRDefault="00416763">
      <w:pPr>
        <w:ind w:firstLine="283"/>
        <w:jc w:val="both"/>
      </w:pPr>
      <w:r>
        <w:t xml:space="preserve">Os resultados esperados são os resultados das possibilidades de cruzamento de informações </w:t>
      </w:r>
      <w:del w:id="204" w:author="Ana Carol" w:date="2016-12-06T00:43:00Z">
        <w:r w:rsidDel="000A55B8">
          <w:delText xml:space="preserve">com os dados </w:delText>
        </w:r>
      </w:del>
      <w:r>
        <w:t>da base</w:t>
      </w:r>
      <w:ins w:id="205" w:author="Ana Carol" w:date="2016-12-06T00:43:00Z">
        <w:r w:rsidR="000A55B8">
          <w:t xml:space="preserve"> do ENEM</w:t>
        </w:r>
      </w:ins>
      <w:r>
        <w:t xml:space="preserve"> com dados externos</w:t>
      </w:r>
      <w:del w:id="206" w:author="Ana Carol" w:date="2016-12-06T00:42:00Z">
        <w:r w:rsidDel="000A55B8">
          <w:delText xml:space="preserve"> como</w:delText>
        </w:r>
      </w:del>
      <w:r>
        <w:t>, ou seja, dados que não pertencem ao domínio do nosso trabalho</w:t>
      </w:r>
      <w:ins w:id="207" w:author="Ana Carol" w:date="2016-12-06T00:43:00Z">
        <w:r w:rsidR="000A55B8">
          <w:t>, tais</w:t>
        </w:r>
      </w:ins>
      <w:r>
        <w:t xml:space="preserve"> como: dados de investimentos em educação, dados de quantidade de escolas, quantidade de estudantes, quantidade de professores</w:t>
      </w:r>
      <w:del w:id="208" w:author="Ana Carol" w:date="2016-12-06T00:43:00Z">
        <w:r w:rsidDel="000A55B8">
          <w:delText xml:space="preserve"> e</w:delText>
        </w:r>
      </w:del>
      <w:r>
        <w:t xml:space="preserve"> etc</w:t>
      </w:r>
      <w:ins w:id="209" w:author="Ana Carol" w:date="2016-12-06T00:43:00Z">
        <w:r w:rsidR="000A55B8">
          <w:t>. A partir</w:t>
        </w:r>
      </w:ins>
      <w:del w:id="210" w:author="Ana Carol" w:date="2016-12-06T00:43:00Z">
        <w:r w:rsidDel="000A55B8">
          <w:delText>, e</w:delText>
        </w:r>
      </w:del>
      <w:r>
        <w:t xml:space="preserve"> desse cruzamento</w:t>
      </w:r>
      <w:ins w:id="211" w:author="Ana Carol" w:date="2016-12-06T00:43:00Z">
        <w:r w:rsidR="000A55B8">
          <w:t>, espera-se que</w:t>
        </w:r>
      </w:ins>
      <w:r>
        <w:t xml:space="preserve"> surja</w:t>
      </w:r>
      <w:del w:id="212" w:author="Ana Carol" w:date="2016-12-06T00:43:00Z">
        <w:r w:rsidDel="000A55B8">
          <w:delText>m</w:delText>
        </w:r>
      </w:del>
      <w:r>
        <w:t xml:space="preserve"> informações estatísticas que possam ser analisadas e mostrem tendências sobre diversos assuntos na área da educação</w:t>
      </w:r>
      <w:ins w:id="213" w:author="Ana Carol" w:date="2016-12-06T00:43:00Z">
        <w:r w:rsidR="000A55B8">
          <w:t xml:space="preserve"> e possa trazer melhorias para as esc</w:t>
        </w:r>
      </w:ins>
      <w:ins w:id="214" w:author="Ana Carol" w:date="2016-12-06T00:44:00Z">
        <w:r w:rsidR="000A55B8">
          <w:t>olas e como consequencia, para a educação nacional</w:t>
        </w:r>
      </w:ins>
      <w:r>
        <w:t xml:space="preserve">. </w:t>
      </w:r>
    </w:p>
    <w:p w14:paraId="1C28D6B5" w14:textId="3BBB745F" w:rsidR="004456C3" w:rsidRDefault="00CD2FF1">
      <w:pPr>
        <w:ind w:firstLine="283"/>
        <w:jc w:val="both"/>
      </w:pPr>
      <w:ins w:id="215" w:author="Ana Carol" w:date="2016-12-06T00:44:00Z">
        <w:r>
          <w:t xml:space="preserve">Até o momento, </w:t>
        </w:r>
      </w:ins>
      <w:ins w:id="216" w:author="Ana Carol" w:date="2016-12-06T00:47:00Z">
        <w:r>
          <w:t xml:space="preserve">só foram carregados os dados do ano de 2011 e </w:t>
        </w:r>
      </w:ins>
      <w:ins w:id="217" w:author="Ana Carol" w:date="2016-12-06T00:44:00Z">
        <w:r>
          <w:t xml:space="preserve">um </w:t>
        </w:r>
      </w:ins>
      <w:del w:id="218" w:author="Ana Carol" w:date="2016-12-06T00:44:00Z">
        <w:r w:rsidR="00416763" w:rsidDel="00CD2FF1">
          <w:delText xml:space="preserve">Por </w:delText>
        </w:r>
      </w:del>
      <w:r w:rsidR="00416763">
        <w:t>exemplo</w:t>
      </w:r>
      <w:ins w:id="219" w:author="Ana Carol" w:date="2016-12-06T00:44:00Z">
        <w:r>
          <w:t xml:space="preserve"> de consulta poderia ser </w:t>
        </w:r>
      </w:ins>
      <w:del w:id="220" w:author="Ana Carol" w:date="2016-12-06T00:45:00Z">
        <w:r w:rsidR="00416763" w:rsidDel="00CD2FF1">
          <w:delText xml:space="preserve">, foi realizado uma consulta na base de dados </w:delText>
        </w:r>
      </w:del>
      <w:r w:rsidR="00416763">
        <w:t>para saber a quantidade de estudantes por estado do Brasil</w:t>
      </w:r>
      <w:ins w:id="221" w:author="Ana Carol" w:date="2016-12-06T00:45:00Z">
        <w:r>
          <w:t xml:space="preserve">. A partir dos dados retornados, </w:t>
        </w:r>
      </w:ins>
      <w:del w:id="222" w:author="Ana Carol" w:date="2016-12-06T00:45:00Z">
        <w:r w:rsidR="00416763" w:rsidDel="00CD2FF1">
          <w:delText xml:space="preserve"> e foi retornado uma tabela de dados que </w:delText>
        </w:r>
      </w:del>
      <w:r w:rsidR="00416763">
        <w:t>gerou</w:t>
      </w:r>
      <w:ins w:id="223" w:author="Ana Carol" w:date="2016-12-06T00:46:00Z">
        <w:r>
          <w:t>-se</w:t>
        </w:r>
      </w:ins>
      <w:r w:rsidR="00416763">
        <w:t xml:space="preserve"> um gráfico</w:t>
      </w:r>
      <w:ins w:id="224" w:author="Ana Carol" w:date="2016-12-06T00:46:00Z">
        <w:r>
          <w:t xml:space="preserve"> (vide Figura 2)</w:t>
        </w:r>
      </w:ins>
      <w:r w:rsidR="00416763">
        <w:t xml:space="preserve">. </w:t>
      </w:r>
      <w:del w:id="225" w:author="Ana Carol" w:date="2016-12-06T00:46:00Z">
        <w:r w:rsidR="00416763" w:rsidDel="00CD2FF1">
          <w:delText>Veja abaixo:</w:delText>
        </w:r>
      </w:del>
    </w:p>
    <w:p w14:paraId="65C1A05D" w14:textId="77777777" w:rsidR="004456C3" w:rsidRDefault="00416763">
      <w:pPr>
        <w:ind w:firstLine="283"/>
        <w:jc w:val="both"/>
      </w:pPr>
      <w:r>
        <w:rPr>
          <w:noProof/>
        </w:rPr>
        <w:lastRenderedPageBreak/>
        <w:drawing>
          <wp:anchor distT="0" distB="0" distL="0" distR="0" simplePos="0" relativeHeight="5" behindDoc="0" locked="0" layoutInCell="1" allowOverlap="1" wp14:anchorId="260CD136" wp14:editId="54C2D3BE">
            <wp:simplePos x="0" y="0"/>
            <wp:positionH relativeFrom="column">
              <wp:align>center</wp:align>
            </wp:positionH>
            <wp:positionV relativeFrom="paragraph">
              <wp:posOffset>635</wp:posOffset>
            </wp:positionV>
            <wp:extent cx="5760085" cy="2400935"/>
            <wp:effectExtent l="0" t="0" r="0" b="0"/>
            <wp:wrapSquare wrapText="largest"/>
            <wp:docPr id="3"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pic:cNvPicPr>
                      <a:picLocks noChangeAspect="1" noChangeArrowheads="1"/>
                    </pic:cNvPicPr>
                  </pic:nvPicPr>
                  <pic:blipFill>
                    <a:blip r:embed="rId12"/>
                    <a:stretch>
                      <a:fillRect/>
                    </a:stretch>
                  </pic:blipFill>
                  <pic:spPr bwMode="auto">
                    <a:xfrm>
                      <a:off x="0" y="0"/>
                      <a:ext cx="5760085" cy="2400935"/>
                    </a:xfrm>
                    <a:prstGeom prst="rect">
                      <a:avLst/>
                    </a:prstGeom>
                  </pic:spPr>
                </pic:pic>
              </a:graphicData>
            </a:graphic>
          </wp:anchor>
        </w:drawing>
      </w:r>
    </w:p>
    <w:p w14:paraId="5031FBFB" w14:textId="77777777" w:rsidR="004456C3" w:rsidRDefault="00416763">
      <w:pPr>
        <w:jc w:val="both"/>
      </w:pPr>
      <w:commentRangeStart w:id="226"/>
      <w:r>
        <w:t>Figura 2 – Tabela e gráfico gerados a partir dos dados que foram gerados da base de dados.</w:t>
      </w:r>
      <w:commentRangeEnd w:id="226"/>
      <w:r w:rsidR="00CD2FF1">
        <w:rPr>
          <w:rStyle w:val="Refdecomentrio"/>
        </w:rPr>
        <w:commentReference w:id="226"/>
      </w:r>
    </w:p>
    <w:p w14:paraId="289CB11D" w14:textId="77777777" w:rsidR="004456C3" w:rsidRDefault="004456C3">
      <w:pPr>
        <w:jc w:val="both"/>
      </w:pPr>
    </w:p>
    <w:p w14:paraId="1E4372B7" w14:textId="0B880D94" w:rsidR="004456C3" w:rsidRDefault="00416763">
      <w:pPr>
        <w:ind w:firstLine="283"/>
        <w:jc w:val="both"/>
      </w:pPr>
      <w:r>
        <w:t xml:space="preserve">Após isto, foi pesquisado </w:t>
      </w:r>
      <w:del w:id="227" w:author="Ana Carol" w:date="2016-12-06T00:48:00Z">
        <w:r w:rsidDel="004613EF">
          <w:delText xml:space="preserve">no de 2011 </w:delText>
        </w:r>
      </w:del>
      <w:r>
        <w:t>o investimento em reais para educação no ano de 2011 e foi gerado a tabela abaixo</w:t>
      </w:r>
      <w:ins w:id="228" w:author="Ana Carol" w:date="2016-12-06T00:48:00Z">
        <w:r w:rsidR="004613EF">
          <w:t xml:space="preserve"> (Figura 3)</w:t>
        </w:r>
      </w:ins>
      <w:r>
        <w:t>.</w:t>
      </w:r>
    </w:p>
    <w:p w14:paraId="1C948D68" w14:textId="77777777" w:rsidR="004456C3" w:rsidRDefault="00416763">
      <w:pPr>
        <w:ind w:firstLine="283"/>
        <w:jc w:val="both"/>
      </w:pPr>
      <w:r>
        <w:rPr>
          <w:noProof/>
        </w:rPr>
        <w:drawing>
          <wp:anchor distT="0" distB="0" distL="0" distR="0" simplePos="0" relativeHeight="6" behindDoc="0" locked="0" layoutInCell="1" allowOverlap="1" wp14:anchorId="5141F2AB" wp14:editId="6A07715F">
            <wp:simplePos x="0" y="0"/>
            <wp:positionH relativeFrom="column">
              <wp:posOffset>1297940</wp:posOffset>
            </wp:positionH>
            <wp:positionV relativeFrom="paragraph">
              <wp:posOffset>5080</wp:posOffset>
            </wp:positionV>
            <wp:extent cx="2514600" cy="2941955"/>
            <wp:effectExtent l="0" t="0" r="0" b="0"/>
            <wp:wrapSquare wrapText="largest"/>
            <wp:docPr id="4"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pic:cNvPicPr>
                      <a:picLocks noChangeAspect="1" noChangeArrowheads="1"/>
                    </pic:cNvPicPr>
                  </pic:nvPicPr>
                  <pic:blipFill>
                    <a:blip r:embed="rId13"/>
                    <a:stretch>
                      <a:fillRect/>
                    </a:stretch>
                  </pic:blipFill>
                  <pic:spPr bwMode="auto">
                    <a:xfrm>
                      <a:off x="0" y="0"/>
                      <a:ext cx="2514600" cy="2941955"/>
                    </a:xfrm>
                    <a:prstGeom prst="rect">
                      <a:avLst/>
                    </a:prstGeom>
                  </pic:spPr>
                </pic:pic>
              </a:graphicData>
            </a:graphic>
          </wp:anchor>
        </w:drawing>
      </w:r>
    </w:p>
    <w:p w14:paraId="0A0187BB" w14:textId="77777777" w:rsidR="004456C3" w:rsidRDefault="004456C3">
      <w:pPr>
        <w:ind w:firstLine="283"/>
        <w:jc w:val="both"/>
      </w:pPr>
    </w:p>
    <w:p w14:paraId="77C0C634" w14:textId="77777777" w:rsidR="004456C3" w:rsidRDefault="004456C3">
      <w:pPr>
        <w:ind w:firstLine="283"/>
        <w:jc w:val="both"/>
      </w:pPr>
    </w:p>
    <w:p w14:paraId="3980BEB7" w14:textId="77777777" w:rsidR="004456C3" w:rsidRDefault="004456C3">
      <w:pPr>
        <w:ind w:firstLine="283"/>
        <w:jc w:val="both"/>
      </w:pPr>
    </w:p>
    <w:p w14:paraId="1B2135D8" w14:textId="77777777" w:rsidR="004456C3" w:rsidRDefault="004456C3">
      <w:pPr>
        <w:ind w:firstLine="283"/>
        <w:jc w:val="both"/>
      </w:pPr>
    </w:p>
    <w:p w14:paraId="641B5E42" w14:textId="77777777" w:rsidR="004456C3" w:rsidRDefault="004456C3">
      <w:pPr>
        <w:ind w:firstLine="283"/>
        <w:jc w:val="both"/>
      </w:pPr>
    </w:p>
    <w:p w14:paraId="08FBEC10" w14:textId="77777777" w:rsidR="004456C3" w:rsidRDefault="004456C3">
      <w:pPr>
        <w:ind w:firstLine="283"/>
        <w:jc w:val="both"/>
      </w:pPr>
    </w:p>
    <w:p w14:paraId="439BCC5F" w14:textId="77777777" w:rsidR="004456C3" w:rsidRDefault="004456C3">
      <w:pPr>
        <w:ind w:firstLine="283"/>
        <w:jc w:val="both"/>
      </w:pPr>
    </w:p>
    <w:p w14:paraId="4AFC38F2" w14:textId="77777777" w:rsidR="004456C3" w:rsidRDefault="004456C3">
      <w:pPr>
        <w:ind w:firstLine="283"/>
        <w:jc w:val="both"/>
      </w:pPr>
    </w:p>
    <w:p w14:paraId="49216CFC" w14:textId="77777777" w:rsidR="004456C3" w:rsidRDefault="004456C3">
      <w:pPr>
        <w:ind w:firstLine="283"/>
        <w:jc w:val="both"/>
      </w:pPr>
    </w:p>
    <w:p w14:paraId="225EEDEB" w14:textId="77777777" w:rsidR="004456C3" w:rsidRDefault="004456C3">
      <w:pPr>
        <w:ind w:firstLine="283"/>
        <w:jc w:val="both"/>
      </w:pPr>
    </w:p>
    <w:p w14:paraId="2EDA1934" w14:textId="77777777" w:rsidR="004456C3" w:rsidRDefault="004456C3">
      <w:pPr>
        <w:ind w:firstLine="283"/>
        <w:jc w:val="both"/>
      </w:pPr>
    </w:p>
    <w:p w14:paraId="0005A8A6" w14:textId="77777777" w:rsidR="004456C3" w:rsidRDefault="004456C3">
      <w:pPr>
        <w:ind w:firstLine="283"/>
        <w:jc w:val="both"/>
      </w:pPr>
    </w:p>
    <w:p w14:paraId="7423AA17" w14:textId="77777777" w:rsidR="004456C3" w:rsidRDefault="004456C3">
      <w:pPr>
        <w:ind w:firstLine="283"/>
        <w:jc w:val="both"/>
      </w:pPr>
    </w:p>
    <w:p w14:paraId="174120A2" w14:textId="77777777" w:rsidR="004456C3" w:rsidRDefault="004456C3">
      <w:pPr>
        <w:ind w:firstLine="283"/>
        <w:jc w:val="both"/>
      </w:pPr>
    </w:p>
    <w:p w14:paraId="388D93E2" w14:textId="77777777" w:rsidR="004456C3" w:rsidRDefault="004456C3">
      <w:pPr>
        <w:ind w:firstLine="283"/>
        <w:jc w:val="both"/>
      </w:pPr>
    </w:p>
    <w:p w14:paraId="2A6F2550" w14:textId="77777777" w:rsidR="004456C3" w:rsidRDefault="004456C3">
      <w:pPr>
        <w:ind w:firstLine="283"/>
        <w:jc w:val="both"/>
      </w:pPr>
    </w:p>
    <w:p w14:paraId="04F72A3C" w14:textId="77777777" w:rsidR="004456C3" w:rsidRDefault="00416763">
      <w:pPr>
        <w:jc w:val="both"/>
      </w:pPr>
      <w:commentRangeStart w:id="229"/>
      <w:r>
        <w:t xml:space="preserve">Figura </w:t>
      </w:r>
      <w:commentRangeEnd w:id="229"/>
      <w:r w:rsidR="004613EF">
        <w:rPr>
          <w:rStyle w:val="Refdecomentrio"/>
        </w:rPr>
        <w:commentReference w:id="229"/>
      </w:r>
      <w:r>
        <w:t>3 – Tabela de investimento em educação e cultura (R$) por estado brasileiro no ano de 2011. Fonte dos dados: deepask</w:t>
      </w:r>
      <w:r>
        <w:rPr>
          <w:vertAlign w:val="superscript"/>
        </w:rPr>
        <w:t>10</w:t>
      </w:r>
      <w:r>
        <w:t>.</w:t>
      </w:r>
    </w:p>
    <w:p w14:paraId="191BEDCE" w14:textId="45EED8DC" w:rsidR="004456C3" w:rsidRDefault="00416763">
      <w:bookmarkStart w:id="230" w:name="__RefHeading___Toc323_1626949292"/>
      <w:bookmarkEnd w:id="230"/>
      <w:r>
        <w:t xml:space="preserve">Com essas informações tanto internas quando externas, podemos observar a </w:t>
      </w:r>
      <w:r>
        <w:rPr>
          <w:b/>
          <w:bCs/>
        </w:rPr>
        <w:t xml:space="preserve">tendência </w:t>
      </w:r>
      <w:r>
        <w:t xml:space="preserve">de que   </w:t>
      </w:r>
      <w:del w:id="231" w:author="Ana Carol" w:date="2016-12-06T00:48:00Z">
        <w:r w:rsidDel="004613EF">
          <w:delText xml:space="preserve">que </w:delText>
        </w:r>
      </w:del>
      <w:r>
        <w:t>os estados que tiveram mais investimentos no ano de 2011, foram os que mais tiveram inscritos no Enem.</w:t>
      </w:r>
    </w:p>
    <w:p w14:paraId="5F7EBF8A" w14:textId="77777777" w:rsidR="004456C3" w:rsidRDefault="00416763">
      <w:pPr>
        <w:pStyle w:val="Ttulo1"/>
        <w:numPr>
          <w:ilvl w:val="0"/>
          <w:numId w:val="1"/>
        </w:numPr>
        <w:tabs>
          <w:tab w:val="left" w:pos="284"/>
          <w:tab w:val="left" w:pos="679"/>
        </w:tabs>
        <w:spacing w:line="360" w:lineRule="auto"/>
        <w:ind w:left="737" w:hanging="737"/>
        <w:rPr>
          <w:rFonts w:ascii="Times New Roman" w:hAnsi="Times New Roman"/>
          <w:sz w:val="24"/>
          <w:szCs w:val="24"/>
        </w:rPr>
      </w:pPr>
      <w:bookmarkStart w:id="232" w:name="__RefHeading___Toc270_1626949292"/>
      <w:bookmarkEnd w:id="232"/>
      <w:commentRangeStart w:id="233"/>
      <w:r>
        <w:rPr>
          <w:rFonts w:ascii="Times New Roman" w:hAnsi="Times New Roman"/>
          <w:sz w:val="24"/>
          <w:szCs w:val="24"/>
        </w:rPr>
        <w:t xml:space="preserve">CRONOGRAMA </w:t>
      </w:r>
      <w:commentRangeEnd w:id="233"/>
      <w:r w:rsidR="004613EF">
        <w:rPr>
          <w:rStyle w:val="Refdecomentrio"/>
          <w:rFonts w:ascii="Times New Roman" w:hAnsi="Times New Roman" w:cs="Times New Roman"/>
          <w:b w:val="0"/>
          <w:bCs w:val="0"/>
        </w:rPr>
        <w:commentReference w:id="233"/>
      </w:r>
    </w:p>
    <w:p w14:paraId="1C870AD2" w14:textId="77023873" w:rsidR="004456C3" w:rsidRDefault="00416763">
      <w:pPr>
        <w:ind w:firstLine="283"/>
        <w:jc w:val="both"/>
      </w:pPr>
      <w:r>
        <w:t xml:space="preserve">As atividades que foram elencadas até agora para realizar a monografia estão enumeradas abaixo junto com uma representação gráfica para facilitar a visualização, entretanto outras atividades podem ser </w:t>
      </w:r>
      <w:proofErr w:type="gramStart"/>
      <w:r>
        <w:t>acrescentad</w:t>
      </w:r>
      <w:ins w:id="235" w:author="Ana Carol" w:date="2016-12-06T00:49:00Z">
        <w:r w:rsidR="004613EF">
          <w:t>a</w:t>
        </w:r>
      </w:ins>
      <w:proofErr w:type="gramEnd"/>
      <w:del w:id="236" w:author="Ana Carol" w:date="2016-12-06T00:49:00Z">
        <w:r w:rsidDel="004613EF">
          <w:delText>o</w:delText>
        </w:r>
      </w:del>
      <w:r>
        <w:t>s ao longo do tempo.</w:t>
      </w:r>
    </w:p>
    <w:p w14:paraId="03B6CD2B" w14:textId="77777777" w:rsidR="004456C3" w:rsidRDefault="004456C3">
      <w:pPr>
        <w:ind w:firstLine="283"/>
        <w:jc w:val="both"/>
      </w:pPr>
    </w:p>
    <w:p w14:paraId="16E9AAEA" w14:textId="77777777" w:rsidR="004456C3" w:rsidRDefault="00416763">
      <w:r>
        <w:t>1. Realizar pesquisa bibliográfica, buscando aprofundar o estado da arte em</w:t>
      </w:r>
    </w:p>
    <w:p w14:paraId="1D4E80A4" w14:textId="77777777" w:rsidR="004456C3" w:rsidRDefault="00416763">
      <w:r>
        <w:lastRenderedPageBreak/>
        <w:t>Data Warehouse e trabalhos com o uso dos dados do ENEM;</w:t>
      </w:r>
    </w:p>
    <w:p w14:paraId="67A9DECE" w14:textId="4D08E150" w:rsidR="004456C3" w:rsidDel="004613EF" w:rsidRDefault="00416763" w:rsidP="004613EF">
      <w:pPr>
        <w:rPr>
          <w:del w:id="237" w:author="Ana Carol" w:date="2016-12-06T00:49:00Z"/>
        </w:rPr>
      </w:pPr>
      <w:r>
        <w:t xml:space="preserve">2. </w:t>
      </w:r>
      <w:del w:id="238" w:author="Ana Carol" w:date="2016-12-06T00:49:00Z">
        <w:r w:rsidDel="004613EF">
          <w:delText>Participar de discussões e execução de atividades em p</w:delText>
        </w:r>
        <w:commentRangeStart w:id="239"/>
        <w:r w:rsidDel="004613EF">
          <w:delText>ro</w:delText>
        </w:r>
      </w:del>
      <w:commentRangeEnd w:id="239"/>
      <w:r w:rsidR="004613EF">
        <w:rPr>
          <w:rStyle w:val="Refdecomentrio"/>
        </w:rPr>
        <w:commentReference w:id="239"/>
      </w:r>
      <w:del w:id="240" w:author="Ana Carol" w:date="2016-12-06T00:49:00Z">
        <w:r w:rsidDel="004613EF">
          <w:delText>jetos de pesquisa</w:delText>
        </w:r>
      </w:del>
    </w:p>
    <w:p w14:paraId="7AD56CC2" w14:textId="09E40F8E" w:rsidR="004456C3" w:rsidDel="004613EF" w:rsidRDefault="00416763" w:rsidP="004613EF">
      <w:pPr>
        <w:rPr>
          <w:del w:id="241" w:author="Ana Carol" w:date="2016-12-06T00:49:00Z"/>
        </w:rPr>
      </w:pPr>
      <w:del w:id="242" w:author="Ana Carol" w:date="2016-12-06T00:49:00Z">
        <w:r w:rsidDel="004613EF">
          <w:delText>ou desenvolvimento tecnológico de forma a contribuir com as atividades e</w:delText>
        </w:r>
      </w:del>
    </w:p>
    <w:p w14:paraId="68BA4C34" w14:textId="0D35635A" w:rsidR="004456C3" w:rsidRDefault="00416763" w:rsidP="004613EF">
      <w:del w:id="243" w:author="Ana Carol" w:date="2016-12-06T00:49:00Z">
        <w:r w:rsidDel="004613EF">
          <w:delText>crescimento da linha de pesquisa de Banco de Dados;</w:delText>
        </w:r>
      </w:del>
    </w:p>
    <w:p w14:paraId="4E0A5F4D" w14:textId="77777777" w:rsidR="004456C3" w:rsidRDefault="00416763">
      <w:r>
        <w:t>3. Estudar e analisar os dados do ENEM;</w:t>
      </w:r>
    </w:p>
    <w:p w14:paraId="7EF6E2D6" w14:textId="77777777" w:rsidR="004456C3" w:rsidRDefault="00416763">
      <w:r>
        <w:t>4. Estender o modelo de dados de [Grinstein, 2015] para contemplar novas</w:t>
      </w:r>
    </w:p>
    <w:p w14:paraId="60693216" w14:textId="77777777" w:rsidR="004456C3" w:rsidRDefault="00416763">
      <w:proofErr w:type="gramStart"/>
      <w:r>
        <w:t>informações</w:t>
      </w:r>
      <w:proofErr w:type="gramEnd"/>
      <w:r>
        <w:t>;</w:t>
      </w:r>
    </w:p>
    <w:p w14:paraId="3EB36A0E" w14:textId="77777777" w:rsidR="004456C3" w:rsidRDefault="00416763">
      <w:r>
        <w:t>5. Implementar o modelo de dados em um banco de dados relacional;</w:t>
      </w:r>
    </w:p>
    <w:p w14:paraId="03F882CA" w14:textId="77777777" w:rsidR="004456C3" w:rsidRDefault="00416763">
      <w:r>
        <w:t>6. Elaborar scripts de carga do formato CSV do ENEM para o banco de dados</w:t>
      </w:r>
    </w:p>
    <w:p w14:paraId="6FBE41D7" w14:textId="77777777" w:rsidR="004456C3" w:rsidRDefault="00416763">
      <w:proofErr w:type="gramStart"/>
      <w:r>
        <w:t>relacional</w:t>
      </w:r>
      <w:proofErr w:type="gramEnd"/>
      <w:r>
        <w:t xml:space="preserve"> </w:t>
      </w:r>
      <w:commentRangeStart w:id="244"/>
      <w:r>
        <w:t>(2013 e 2014</w:t>
      </w:r>
      <w:commentRangeEnd w:id="244"/>
      <w:r w:rsidR="004613EF">
        <w:rPr>
          <w:rStyle w:val="Refdecomentrio"/>
        </w:rPr>
        <w:commentReference w:id="244"/>
      </w:r>
      <w:r>
        <w:t>);</w:t>
      </w:r>
    </w:p>
    <w:p w14:paraId="70F0D9BA" w14:textId="77777777" w:rsidR="004456C3" w:rsidRDefault="00416763">
      <w:r>
        <w:t>7. Realizar a carga de dados no banco de dados relacional;</w:t>
      </w:r>
    </w:p>
    <w:p w14:paraId="62DDA1E4" w14:textId="77777777" w:rsidR="004456C3" w:rsidRDefault="00416763">
      <w:r>
        <w:t>8. Elaborar o modelo de dados multidimensional;</w:t>
      </w:r>
    </w:p>
    <w:p w14:paraId="6B988244" w14:textId="13E58E01" w:rsidR="004456C3" w:rsidDel="004613EF" w:rsidRDefault="00416763">
      <w:pPr>
        <w:rPr>
          <w:del w:id="245" w:author="Ana Carol" w:date="2016-12-06T00:50:00Z"/>
        </w:rPr>
      </w:pPr>
      <w:r>
        <w:t xml:space="preserve">9. </w:t>
      </w:r>
      <w:del w:id="246" w:author="Ana Carol" w:date="2016-12-06T00:50:00Z">
        <w:r w:rsidDel="004613EF">
          <w:delText>Produção e elaboração de relatório técnico, buscando ampliar o</w:delText>
        </w:r>
      </w:del>
    </w:p>
    <w:p w14:paraId="54CA4DC2" w14:textId="6CB752A6" w:rsidR="004456C3" w:rsidRDefault="00416763" w:rsidP="004613EF">
      <w:del w:id="247" w:author="Ana Carol" w:date="2016-12-06T00:50:00Z">
        <w:r w:rsidDel="004613EF">
          <w:delText>conhecimento sobre este tema na UERJ</w:delText>
        </w:r>
      </w:del>
      <w:ins w:id="248" w:author="Ana Carol" w:date="2016-12-06T00:50:00Z">
        <w:r w:rsidR="004613EF">
          <w:t>Elaborar monografia</w:t>
        </w:r>
      </w:ins>
      <w:r>
        <w:t>.</w:t>
      </w:r>
    </w:p>
    <w:p w14:paraId="7015EA68" w14:textId="77777777" w:rsidR="004456C3" w:rsidRDefault="00416763">
      <w:pPr>
        <w:jc w:val="both"/>
      </w:pPr>
      <w:commentRangeStart w:id="249"/>
      <w:r>
        <w:rPr>
          <w:noProof/>
        </w:rPr>
        <w:drawing>
          <wp:anchor distT="0" distB="0" distL="0" distR="0" simplePos="0" relativeHeight="251655168" behindDoc="0" locked="0" layoutInCell="1" allowOverlap="1" wp14:anchorId="3A952EE4" wp14:editId="0834B174">
            <wp:simplePos x="0" y="0"/>
            <wp:positionH relativeFrom="column">
              <wp:align>center</wp:align>
            </wp:positionH>
            <wp:positionV relativeFrom="paragraph">
              <wp:posOffset>635</wp:posOffset>
            </wp:positionV>
            <wp:extent cx="5495925" cy="3354070"/>
            <wp:effectExtent l="0" t="0" r="0" b="0"/>
            <wp:wrapSquare wrapText="largest"/>
            <wp:docPr id="5"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pic:cNvPicPr>
                      <a:picLocks noChangeAspect="1" noChangeArrowheads="1"/>
                    </pic:cNvPicPr>
                  </pic:nvPicPr>
                  <pic:blipFill>
                    <a:blip r:embed="rId14"/>
                    <a:stretch>
                      <a:fillRect/>
                    </a:stretch>
                  </pic:blipFill>
                  <pic:spPr bwMode="auto">
                    <a:xfrm>
                      <a:off x="0" y="0"/>
                      <a:ext cx="5495925" cy="3354070"/>
                    </a:xfrm>
                    <a:prstGeom prst="rect">
                      <a:avLst/>
                    </a:prstGeom>
                  </pic:spPr>
                </pic:pic>
              </a:graphicData>
            </a:graphic>
          </wp:anchor>
        </w:drawing>
      </w:r>
      <w:r>
        <w:t>Figura X</w:t>
      </w:r>
      <w:commentRangeEnd w:id="249"/>
      <w:r w:rsidR="004613EF">
        <w:rPr>
          <w:rStyle w:val="Refdecomentrio"/>
        </w:rPr>
        <w:commentReference w:id="249"/>
      </w:r>
      <w:r>
        <w:t xml:space="preserve"> – Modelo Entidade-Relacional refletindo a organização e a interpretação dos dados do Enem na visão deste trabalho.</w:t>
      </w:r>
      <w:r>
        <w:br w:type="page"/>
      </w:r>
    </w:p>
    <w:p w14:paraId="13CE9D4E" w14:textId="77777777" w:rsidR="004456C3" w:rsidRDefault="00416763">
      <w:pPr>
        <w:pStyle w:val="Ttulo1"/>
        <w:numPr>
          <w:ilvl w:val="0"/>
          <w:numId w:val="1"/>
        </w:numPr>
        <w:tabs>
          <w:tab w:val="left" w:pos="284"/>
          <w:tab w:val="left" w:pos="679"/>
        </w:tabs>
        <w:spacing w:line="360" w:lineRule="auto"/>
        <w:ind w:left="737" w:hanging="737"/>
        <w:rPr>
          <w:rFonts w:ascii="Times New Roman" w:hAnsi="Times New Roman"/>
          <w:sz w:val="24"/>
          <w:szCs w:val="24"/>
        </w:rPr>
      </w:pPr>
      <w:bookmarkStart w:id="250" w:name="__RefHeading___Toc326_1626949292"/>
      <w:bookmarkEnd w:id="250"/>
      <w:r>
        <w:rPr>
          <w:rFonts w:ascii="Times New Roman" w:hAnsi="Times New Roman"/>
          <w:sz w:val="24"/>
          <w:szCs w:val="24"/>
        </w:rPr>
        <w:lastRenderedPageBreak/>
        <w:t xml:space="preserve">REFERÊNCIAS </w:t>
      </w:r>
    </w:p>
    <w:p w14:paraId="7875872F" w14:textId="77777777" w:rsidR="004456C3" w:rsidRDefault="00416763">
      <w:r>
        <w:t xml:space="preserve">1. Enem, disponível em: </w:t>
      </w:r>
      <w:hyperlink r:id="rId15">
        <w:r>
          <w:rPr>
            <w:rStyle w:val="LinkdaInternet"/>
          </w:rPr>
          <w:t>http://enem.inep.gov.br/</w:t>
        </w:r>
      </w:hyperlink>
      <w:hyperlink>
        <w:r>
          <w:t>, visitado em dezembro de 2016.</w:t>
        </w:r>
      </w:hyperlink>
    </w:p>
    <w:p w14:paraId="4FD00BB6" w14:textId="77777777" w:rsidR="004456C3" w:rsidRDefault="00416763">
      <w:r>
        <w:t xml:space="preserve">2. Sisu, disponível em: </w:t>
      </w:r>
      <w:hyperlink r:id="rId16">
        <w:r>
          <w:rPr>
            <w:rStyle w:val="LinkdaInternet"/>
          </w:rPr>
          <w:t>http://sisu.mec.gov.br/</w:t>
        </w:r>
      </w:hyperlink>
      <w:hyperlink>
        <w:r>
          <w:t>, visitado em dezembro de 2016.</w:t>
        </w:r>
      </w:hyperlink>
    </w:p>
    <w:p w14:paraId="7B5E25D9" w14:textId="77777777" w:rsidR="004456C3" w:rsidRDefault="00416763">
      <w:r>
        <w:t xml:space="preserve">3. Prouni, disponível em: </w:t>
      </w:r>
      <w:hyperlink r:id="rId17">
        <w:r>
          <w:rPr>
            <w:rStyle w:val="LinkdaInternet"/>
          </w:rPr>
          <w:t>http://prouniportal.mec.gov.br/</w:t>
        </w:r>
      </w:hyperlink>
      <w:r>
        <w:t>, visitado em dezembro de 2016.</w:t>
      </w:r>
    </w:p>
    <w:p w14:paraId="65DEE2C7" w14:textId="77777777" w:rsidR="004456C3" w:rsidRDefault="00416763">
      <w:r>
        <w:t xml:space="preserve">4. Fies, disponível em: </w:t>
      </w:r>
      <w:hyperlink r:id="rId18">
        <w:r>
          <w:rPr>
            <w:rStyle w:val="LinkdaInternet"/>
          </w:rPr>
          <w:t>http://sisfiesportal.mec.gov.br/</w:t>
        </w:r>
      </w:hyperlink>
      <w:hyperlink>
        <w:r>
          <w:t>, visitado em dezembro de 2016.</w:t>
        </w:r>
      </w:hyperlink>
    </w:p>
    <w:p w14:paraId="32AECA54" w14:textId="77777777" w:rsidR="004456C3" w:rsidRDefault="00416763">
      <w:pPr>
        <w:ind w:left="283" w:hanging="283"/>
        <w:jc w:val="both"/>
      </w:pPr>
      <w:r>
        <w:t xml:space="preserve">5. Grinstein, E. Z. </w:t>
      </w:r>
      <w:r>
        <w:rPr>
          <w:b/>
          <w:bCs/>
        </w:rPr>
        <w:t>DBX: Ferramenta para apoio de sintonia fina de visões materializadas em bancos de dados relacionais/Um Banco de Dados para coleta de estatísticas do ENEM</w:t>
      </w:r>
      <w:r>
        <w:t>, trabalho de iniciação científica apresentado ao departamento de informática da PUC-Rio, 2015.</w:t>
      </w:r>
    </w:p>
    <w:p w14:paraId="7694D0C7" w14:textId="77777777" w:rsidR="004456C3" w:rsidRDefault="00416763">
      <w:pPr>
        <w:ind w:left="283" w:hanging="283"/>
        <w:jc w:val="both"/>
      </w:pPr>
      <w:r>
        <w:t xml:space="preserve">6. Frias, J. L. D. </w:t>
      </w:r>
      <w:r>
        <w:rPr>
          <w:b/>
          <w:bCs/>
        </w:rPr>
        <w:t>Uma ferramenta para a obtenção e análise de dados do ENEM</w:t>
      </w:r>
      <w:r>
        <w:t>, dissertação de mestrado apresentada ao programa de pós-graduação em matemática da PUC-Rio, 2015.</w:t>
      </w:r>
    </w:p>
    <w:p w14:paraId="461A6172" w14:textId="77777777" w:rsidR="004456C3" w:rsidRDefault="00416763">
      <w:pPr>
        <w:ind w:left="283" w:hanging="283"/>
        <w:jc w:val="both"/>
      </w:pPr>
      <w:r>
        <w:t xml:space="preserve">7. Inep, disponível em: </w:t>
      </w:r>
      <w:hyperlink r:id="rId19">
        <w:r>
          <w:rPr>
            <w:rStyle w:val="LinkdaInternet"/>
          </w:rPr>
          <w:t>http://portal.inep.gov.br/basica-levantamentos-acessar</w:t>
        </w:r>
      </w:hyperlink>
      <w:hyperlink>
        <w:r>
          <w:t xml:space="preserve">, </w:t>
        </w:r>
      </w:hyperlink>
      <w:r>
        <w:t>visitado em dezembro de 2016.</w:t>
      </w:r>
    </w:p>
    <w:p w14:paraId="7D1935B1" w14:textId="77777777" w:rsidR="004456C3" w:rsidRDefault="00416763">
      <w:pPr>
        <w:ind w:left="283" w:hanging="283"/>
        <w:jc w:val="both"/>
      </w:pPr>
      <w:r>
        <w:t xml:space="preserve">8. Postgresql, disponível em: </w:t>
      </w:r>
      <w:hyperlink r:id="rId20">
        <w:r>
          <w:rPr>
            <w:rStyle w:val="LinkdaInternet"/>
          </w:rPr>
          <w:t>https://www.postgresql.org/</w:t>
        </w:r>
      </w:hyperlink>
      <w:hyperlink>
        <w:r>
          <w:t>, visitado em dezembro de 2016.</w:t>
        </w:r>
      </w:hyperlink>
    </w:p>
    <w:p w14:paraId="4B2DBAFD" w14:textId="77777777" w:rsidR="004456C3" w:rsidRDefault="00416763">
      <w:pPr>
        <w:ind w:left="283" w:hanging="283"/>
        <w:jc w:val="both"/>
      </w:pPr>
      <w:r>
        <w:t xml:space="preserve">9. DIA, disponível em: </w:t>
      </w:r>
      <w:hyperlink r:id="rId21">
        <w:r>
          <w:rPr>
            <w:rStyle w:val="LinkdaInternet"/>
          </w:rPr>
          <w:t>http://dia-installer.de/</w:t>
        </w:r>
      </w:hyperlink>
      <w:hyperlink>
        <w:r>
          <w:t xml:space="preserve">, </w:t>
        </w:r>
      </w:hyperlink>
      <w:r>
        <w:t>visitado em dezembro de 2016.</w:t>
      </w:r>
    </w:p>
    <w:p w14:paraId="346B6722" w14:textId="77777777" w:rsidR="004456C3" w:rsidRDefault="00416763">
      <w:pPr>
        <w:ind w:left="283" w:hanging="283"/>
        <w:jc w:val="both"/>
      </w:pPr>
      <w:r>
        <w:t xml:space="preserve">10. DeepAsk, disponível em: </w:t>
      </w:r>
      <w:hyperlink r:id="rId22">
        <w:r>
          <w:rPr>
            <w:rStyle w:val="LinkdaInternet"/>
          </w:rPr>
          <w:t>http://www.deepask.com.br/goes?page=Veja-ranking-estadual-pelo-investimento-em-educacao-e-cultura</w:t>
        </w:r>
      </w:hyperlink>
      <w:r>
        <w:t>, visitado em dezembro de 2016.</w:t>
      </w:r>
    </w:p>
    <w:p w14:paraId="17605A6C" w14:textId="77777777" w:rsidR="004456C3" w:rsidRDefault="004456C3">
      <w:pPr>
        <w:spacing w:line="360" w:lineRule="auto"/>
        <w:ind w:left="283" w:hanging="283"/>
        <w:jc w:val="center"/>
        <w:rPr>
          <w:b/>
        </w:rPr>
      </w:pPr>
    </w:p>
    <w:p w14:paraId="66799741" w14:textId="77777777" w:rsidR="004456C3" w:rsidRDefault="00416763">
      <w:pPr>
        <w:spacing w:line="360" w:lineRule="auto"/>
        <w:jc w:val="center"/>
      </w:pPr>
      <w:r>
        <w:br w:type="page"/>
      </w:r>
    </w:p>
    <w:p w14:paraId="61AC9764" w14:textId="77777777" w:rsidR="004456C3" w:rsidRDefault="00416763">
      <w:pPr>
        <w:pStyle w:val="Ttulo1"/>
        <w:numPr>
          <w:ilvl w:val="0"/>
          <w:numId w:val="1"/>
        </w:numPr>
        <w:tabs>
          <w:tab w:val="left" w:pos="284"/>
          <w:tab w:val="left" w:pos="679"/>
        </w:tabs>
        <w:spacing w:line="360" w:lineRule="auto"/>
        <w:ind w:left="737" w:hanging="737"/>
        <w:rPr>
          <w:rFonts w:ascii="Times New Roman" w:hAnsi="Times New Roman"/>
          <w:sz w:val="24"/>
          <w:szCs w:val="24"/>
        </w:rPr>
      </w:pPr>
      <w:bookmarkStart w:id="251" w:name="__RefHeading___Toc354_1626949292"/>
      <w:bookmarkEnd w:id="251"/>
      <w:r>
        <w:rPr>
          <w:rFonts w:ascii="Times New Roman" w:hAnsi="Times New Roman"/>
          <w:sz w:val="24"/>
          <w:szCs w:val="24"/>
        </w:rPr>
        <w:lastRenderedPageBreak/>
        <w:t xml:space="preserve">ASSINATURAS </w:t>
      </w:r>
    </w:p>
    <w:p w14:paraId="3538BE0E" w14:textId="77777777" w:rsidR="004456C3" w:rsidRDefault="00416763">
      <w:bookmarkStart w:id="252" w:name="__RefHeading___Toc356_1626949292"/>
      <w:bookmarkEnd w:id="252"/>
      <w:r>
        <w:rPr>
          <w:rFonts w:cs="Arial"/>
        </w:rPr>
        <w:t>O pré-projeto foi desenvolvido pelo aluno de graduação Saulo Martins Soares da Fonseca sob a orientação da professora Prof.</w:t>
      </w:r>
      <w:r>
        <w:rPr>
          <w:rFonts w:cs="Arial"/>
          <w:vertAlign w:val="superscript"/>
        </w:rPr>
        <w:t>a</w:t>
      </w:r>
      <w:r>
        <w:rPr>
          <w:rFonts w:cs="Arial"/>
        </w:rPr>
        <w:t xml:space="preserve"> Dra. </w:t>
      </w:r>
      <w:r>
        <w:rPr>
          <w:rFonts w:cs="Arial"/>
          <w:color w:val="000000"/>
        </w:rPr>
        <w:t xml:space="preserve">Ana Carolina Brito de Almeida </w:t>
      </w:r>
      <w:r>
        <w:rPr>
          <w:rFonts w:cs="Arial"/>
        </w:rPr>
        <w:t>que seguirá orientando-o na monografia.</w:t>
      </w:r>
    </w:p>
    <w:p w14:paraId="5CDFFA0C" w14:textId="77777777" w:rsidR="004456C3" w:rsidRDefault="004456C3">
      <w:pPr>
        <w:tabs>
          <w:tab w:val="left" w:pos="284"/>
        </w:tabs>
        <w:spacing w:before="240" w:after="60" w:line="360" w:lineRule="auto"/>
        <w:ind w:firstLine="283"/>
        <w:jc w:val="both"/>
        <w:outlineLvl w:val="0"/>
        <w:rPr>
          <w:rFonts w:cs="Arial"/>
          <w:b/>
          <w:bCs/>
        </w:rPr>
      </w:pPr>
    </w:p>
    <w:tbl>
      <w:tblPr>
        <w:tblW w:w="9071" w:type="dxa"/>
        <w:tblCellMar>
          <w:left w:w="0" w:type="dxa"/>
          <w:right w:w="0" w:type="dxa"/>
        </w:tblCellMar>
        <w:tblLook w:val="04A0" w:firstRow="1" w:lastRow="0" w:firstColumn="1" w:lastColumn="0" w:noHBand="0" w:noVBand="1"/>
      </w:tblPr>
      <w:tblGrid>
        <w:gridCol w:w="4535"/>
        <w:gridCol w:w="4536"/>
      </w:tblGrid>
      <w:tr w:rsidR="004456C3" w14:paraId="19D5F346" w14:textId="77777777">
        <w:tc>
          <w:tcPr>
            <w:tcW w:w="4535" w:type="dxa"/>
            <w:shd w:val="clear" w:color="auto" w:fill="auto"/>
          </w:tcPr>
          <w:p w14:paraId="17888BD5" w14:textId="77777777" w:rsidR="004456C3" w:rsidRDefault="00416763">
            <w:pPr>
              <w:pStyle w:val="Contedodatabela"/>
            </w:pPr>
            <w:r>
              <w:t>___________________________</w:t>
            </w:r>
          </w:p>
        </w:tc>
        <w:tc>
          <w:tcPr>
            <w:tcW w:w="4536" w:type="dxa"/>
            <w:shd w:val="clear" w:color="auto" w:fill="auto"/>
          </w:tcPr>
          <w:p w14:paraId="6C692C50" w14:textId="77777777" w:rsidR="004456C3" w:rsidRDefault="00416763">
            <w:pPr>
              <w:pStyle w:val="Contedodatabela"/>
            </w:pPr>
            <w:r>
              <w:t xml:space="preserve">            __________________________</w:t>
            </w:r>
          </w:p>
        </w:tc>
      </w:tr>
      <w:tr w:rsidR="004456C3" w14:paraId="0B91939A" w14:textId="77777777">
        <w:tc>
          <w:tcPr>
            <w:tcW w:w="4535" w:type="dxa"/>
            <w:shd w:val="clear" w:color="auto" w:fill="auto"/>
          </w:tcPr>
          <w:p w14:paraId="3FE281CC" w14:textId="77777777" w:rsidR="004456C3" w:rsidRDefault="00416763">
            <w:pPr>
              <w:pStyle w:val="Contedodatabela"/>
            </w:pPr>
            <w:r>
              <w:t>Saulo Martins Soares da Fonseca</w:t>
            </w:r>
          </w:p>
        </w:tc>
        <w:tc>
          <w:tcPr>
            <w:tcW w:w="4536" w:type="dxa"/>
            <w:shd w:val="clear" w:color="auto" w:fill="auto"/>
          </w:tcPr>
          <w:p w14:paraId="6F9A3FE1" w14:textId="77777777" w:rsidR="004456C3" w:rsidRDefault="00416763">
            <w:pPr>
              <w:spacing w:line="360" w:lineRule="auto"/>
              <w:jc w:val="center"/>
            </w:pPr>
            <w:r>
              <w:t xml:space="preserve"> </w:t>
            </w:r>
            <w:r>
              <w:rPr>
                <w:color w:val="000000"/>
              </w:rPr>
              <w:t>Ana Carolina Brito de Almeida</w:t>
            </w:r>
          </w:p>
        </w:tc>
      </w:tr>
    </w:tbl>
    <w:p w14:paraId="6AD82DF8" w14:textId="77777777" w:rsidR="004456C3" w:rsidRDefault="004456C3">
      <w:pPr>
        <w:tabs>
          <w:tab w:val="left" w:pos="284"/>
          <w:tab w:val="left" w:pos="679"/>
        </w:tabs>
        <w:spacing w:before="240" w:after="60"/>
        <w:outlineLvl w:val="0"/>
        <w:rPr>
          <w:rFonts w:cs="Arial"/>
          <w:b/>
          <w:bCs/>
        </w:rPr>
      </w:pPr>
    </w:p>
    <w:p w14:paraId="026877B0" w14:textId="77777777" w:rsidR="004456C3" w:rsidRDefault="004456C3">
      <w:pPr>
        <w:tabs>
          <w:tab w:val="left" w:pos="284"/>
          <w:tab w:val="left" w:pos="679"/>
        </w:tabs>
        <w:spacing w:before="240" w:after="60"/>
        <w:outlineLvl w:val="0"/>
        <w:rPr>
          <w:rFonts w:cs="Arial"/>
          <w:b/>
          <w:bCs/>
        </w:rPr>
      </w:pPr>
    </w:p>
    <w:p w14:paraId="7CC44053" w14:textId="77777777" w:rsidR="004456C3" w:rsidRDefault="00416763">
      <w:pPr>
        <w:tabs>
          <w:tab w:val="left" w:pos="284"/>
          <w:tab w:val="left" w:pos="679"/>
        </w:tabs>
        <w:spacing w:before="240" w:after="60"/>
        <w:jc w:val="center"/>
        <w:outlineLvl w:val="0"/>
      </w:pPr>
      <w:bookmarkStart w:id="253" w:name="__RefHeading___Toc358_1626949292"/>
      <w:bookmarkEnd w:id="253"/>
      <w:r>
        <w:rPr>
          <w:rFonts w:cs="Arial"/>
        </w:rPr>
        <w:t>Rio de Janeiro, X de dezembro de 2016</w:t>
      </w:r>
    </w:p>
    <w:p w14:paraId="0FE4A280" w14:textId="77777777" w:rsidR="004456C3" w:rsidRDefault="004456C3">
      <w:pPr>
        <w:tabs>
          <w:tab w:val="left" w:pos="284"/>
          <w:tab w:val="left" w:pos="679"/>
        </w:tabs>
        <w:spacing w:before="240" w:after="60"/>
        <w:outlineLvl w:val="0"/>
        <w:rPr>
          <w:rFonts w:cs="Arial"/>
          <w:b/>
          <w:bCs/>
        </w:rPr>
      </w:pPr>
    </w:p>
    <w:sectPr w:rsidR="004456C3">
      <w:headerReference w:type="default" r:id="rId23"/>
      <w:footerReference w:type="default" r:id="rId24"/>
      <w:pgSz w:w="11906" w:h="16838"/>
      <w:pgMar w:top="1701" w:right="1134" w:bottom="1693" w:left="1701" w:header="709" w:footer="1134" w:gutter="0"/>
      <w:pgNumType w:start="1"/>
      <w:cols w:space="720"/>
      <w:formProt w:val="0"/>
      <w:titlePg/>
      <w:docGrid w:linePitch="36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a Carol" w:date="2016-12-05T23:47:00Z" w:initials="AC">
    <w:p w14:paraId="6C798386" w14:textId="77777777" w:rsidR="00416763" w:rsidRDefault="00416763">
      <w:pPr>
        <w:pStyle w:val="Textodecomentrio"/>
      </w:pPr>
      <w:r>
        <w:rPr>
          <w:rStyle w:val="Refdecomentrio"/>
        </w:rPr>
        <w:annotationRef/>
      </w:r>
      <w:r>
        <w:t xml:space="preserve">Data no índice? Retirar o último item. </w:t>
      </w:r>
      <w:r>
        <w:sym w:font="Wingdings" w:char="F04A"/>
      </w:r>
    </w:p>
    <w:p w14:paraId="0D509702" w14:textId="501DB96C" w:rsidR="00416763" w:rsidRDefault="00416763">
      <w:pPr>
        <w:pStyle w:val="Textodecomentrio"/>
      </w:pPr>
      <w:r>
        <w:t>Acho que assinaturas tmb não entra.</w:t>
      </w:r>
    </w:p>
  </w:comment>
  <w:comment w:id="5" w:author="Ana Carol" w:date="2016-12-05T23:48:00Z" w:initials="AC">
    <w:p w14:paraId="732DF9A4" w14:textId="77777777" w:rsidR="00416763" w:rsidRDefault="00416763">
      <w:pPr>
        <w:pStyle w:val="Textodecomentrio"/>
      </w:pPr>
      <w:r>
        <w:rPr>
          <w:rStyle w:val="Refdecomentrio"/>
        </w:rPr>
        <w:annotationRef/>
      </w:r>
      <w:r>
        <w:t>Não. Coloca assim: [1]</w:t>
      </w:r>
    </w:p>
    <w:p w14:paraId="45CEFAD8" w14:textId="77777777" w:rsidR="00416763" w:rsidRDefault="00416763">
      <w:pPr>
        <w:pStyle w:val="Textodecomentrio"/>
      </w:pPr>
    </w:p>
    <w:p w14:paraId="1F5F35E9" w14:textId="17C0CBAF" w:rsidR="00416763" w:rsidRDefault="00416763">
      <w:pPr>
        <w:pStyle w:val="Textodecomentrio"/>
      </w:pPr>
      <w:r>
        <w:t>Rever todas as referências!</w:t>
      </w:r>
    </w:p>
  </w:comment>
  <w:comment w:id="10" w:author="Ana Carol" w:date="2016-12-05T23:52:00Z" w:initials="AC">
    <w:p w14:paraId="00158475" w14:textId="62737468" w:rsidR="00416763" w:rsidRDefault="00416763">
      <w:pPr>
        <w:pStyle w:val="Textodecomentrio"/>
      </w:pPr>
      <w:r>
        <w:rPr>
          <w:rStyle w:val="Refdecomentrio"/>
        </w:rPr>
        <w:annotationRef/>
      </w:r>
      <w:r>
        <w:t>E no Brasil?</w:t>
      </w:r>
    </w:p>
  </w:comment>
  <w:comment w:id="35" w:author="Ana Carol" w:date="2016-12-05T23:56:00Z" w:initials="AC">
    <w:p w14:paraId="43A96943" w14:textId="77777777" w:rsidR="00416763" w:rsidRDefault="00416763">
      <w:pPr>
        <w:pStyle w:val="Textodecomentrio"/>
      </w:pPr>
      <w:r>
        <w:rPr>
          <w:rStyle w:val="Refdecomentrio"/>
        </w:rPr>
        <w:annotationRef/>
      </w:r>
      <w:r>
        <w:t>Reescrever esse item!</w:t>
      </w:r>
    </w:p>
    <w:p w14:paraId="0B001353" w14:textId="77777777" w:rsidR="00416763" w:rsidRDefault="00416763">
      <w:pPr>
        <w:pStyle w:val="Textodecomentrio"/>
      </w:pPr>
      <w:r>
        <w:t>Faça um texto linkando o seguinte:</w:t>
      </w:r>
    </w:p>
    <w:p w14:paraId="5394A7C0" w14:textId="77777777" w:rsidR="00416763" w:rsidRDefault="00416763">
      <w:pPr>
        <w:pStyle w:val="Textodecomentrio"/>
      </w:pPr>
      <w:r>
        <w:t>- Embora os dados do ENEM sejam abertos e disponibilizados para toda a população, eles estão em arquivos textos de difícil manipulação.</w:t>
      </w:r>
    </w:p>
    <w:p w14:paraId="2D3D7E39" w14:textId="77777777" w:rsidR="00416763" w:rsidRDefault="00416763">
      <w:pPr>
        <w:pStyle w:val="Textodecomentrio"/>
      </w:pPr>
      <w:r>
        <w:t>- Com isso, as pessoas possuem dificuldade de analisá-los e tirar algum proveito dos dados</w:t>
      </w:r>
    </w:p>
    <w:p w14:paraId="6210F93D" w14:textId="77777777" w:rsidR="00416763" w:rsidRDefault="00416763">
      <w:pPr>
        <w:pStyle w:val="Textodecomentrio"/>
      </w:pPr>
      <w:r>
        <w:t xml:space="preserve">- </w:t>
      </w:r>
      <w:proofErr w:type="gramStart"/>
      <w:r>
        <w:t>Ela poderiam</w:t>
      </w:r>
      <w:proofErr w:type="gramEnd"/>
      <w:r>
        <w:t xml:space="preserve"> importá-los para planilhas eletrônicas, mas elas possuem limitações de tamanho</w:t>
      </w:r>
    </w:p>
    <w:p w14:paraId="5FE8ADAD" w14:textId="6882B0BB" w:rsidR="00416763" w:rsidRDefault="00416763">
      <w:pPr>
        <w:pStyle w:val="Textodecomentrio"/>
      </w:pPr>
      <w:r>
        <w:t xml:space="preserve">- Fale alguns exemplos do que as pessoas poderiam analisar nesses dados e que com a dificuldade (texto, limitação de tamanho) não conseguem. Dá um exemplo de evolução ao longo dos anos. Aí vc menciona o tamanho aproximado de cada ano e diz que seria impossível de analisá-los a olho nu (muda essa palavra pq eu não </w:t>
      </w:r>
      <w:proofErr w:type="gramStart"/>
      <w:r>
        <w:t>gostei..</w:t>
      </w:r>
      <w:proofErr w:type="gramEnd"/>
      <w:r>
        <w:t xml:space="preserve"> Rs).</w:t>
      </w:r>
    </w:p>
  </w:comment>
  <w:comment w:id="50" w:author="Ana Carol" w:date="2016-12-06T00:03:00Z" w:initials="AC">
    <w:p w14:paraId="2882F6EB" w14:textId="205DF740" w:rsidR="00416763" w:rsidRDefault="00416763">
      <w:pPr>
        <w:pStyle w:val="Textodecomentrio"/>
      </w:pPr>
      <w:r>
        <w:rPr>
          <w:rStyle w:val="Refdecomentrio"/>
        </w:rPr>
        <w:annotationRef/>
      </w:r>
      <w:r>
        <w:t>Referência?</w:t>
      </w:r>
    </w:p>
  </w:comment>
  <w:comment w:id="46" w:author="Ana Carol" w:date="2016-12-06T00:02:00Z" w:initials="AC">
    <w:p w14:paraId="5246CD84" w14:textId="3AB0D8AC" w:rsidR="00416763" w:rsidRDefault="00416763">
      <w:pPr>
        <w:pStyle w:val="Textodecomentrio"/>
      </w:pPr>
      <w:r>
        <w:rPr>
          <w:rStyle w:val="Refdecomentrio"/>
        </w:rPr>
        <w:annotationRef/>
      </w:r>
      <w:r>
        <w:t xml:space="preserve">Ajustar formatação desse primeiro item. Não está com </w:t>
      </w:r>
      <w:proofErr w:type="gramStart"/>
      <w:r>
        <w:t>o  mesmo</w:t>
      </w:r>
      <w:proofErr w:type="gramEnd"/>
      <w:r>
        <w:t xml:space="preserve"> espaço dos demais.</w:t>
      </w:r>
    </w:p>
  </w:comment>
  <w:comment w:id="57" w:author="Ana Carol" w:date="2016-12-06T00:04:00Z" w:initials="AC">
    <w:p w14:paraId="28977CD0" w14:textId="254BC332" w:rsidR="00416763" w:rsidRDefault="00416763">
      <w:pPr>
        <w:pStyle w:val="Textodecomentrio"/>
      </w:pPr>
      <w:r>
        <w:rPr>
          <w:rStyle w:val="Refdecomentrio"/>
        </w:rPr>
        <w:annotationRef/>
      </w:r>
      <w:r>
        <w:t>Versão?</w:t>
      </w:r>
    </w:p>
  </w:comment>
  <w:comment w:id="65" w:author="Ana Carol" w:date="2016-12-06T00:05:00Z" w:initials="AC">
    <w:p w14:paraId="3781A3A9" w14:textId="7C334072" w:rsidR="00416763" w:rsidRDefault="00416763">
      <w:pPr>
        <w:pStyle w:val="Textodecomentrio"/>
      </w:pPr>
      <w:r>
        <w:rPr>
          <w:rStyle w:val="Refdecomentrio"/>
        </w:rPr>
        <w:annotationRef/>
      </w:r>
      <w:r>
        <w:t>Não me lembro quais os anos que combinamos. Ajuste, por favor.</w:t>
      </w:r>
    </w:p>
  </w:comment>
  <w:comment w:id="74" w:author="Ana Carol" w:date="2016-12-06T00:07:00Z" w:initials="AC">
    <w:p w14:paraId="7757B4D5" w14:textId="475EBC1D" w:rsidR="00416763" w:rsidRDefault="00416763">
      <w:pPr>
        <w:pStyle w:val="Textodecomentrio"/>
      </w:pPr>
      <w:r>
        <w:rPr>
          <w:rStyle w:val="Refdecomentrio"/>
        </w:rPr>
        <w:annotationRef/>
      </w:r>
      <w:r>
        <w:t xml:space="preserve">Colocar referência para o livro do </w:t>
      </w:r>
      <w:r>
        <w:rPr>
          <w:rFonts w:ascii="Arial" w:hAnsi="Arial" w:cs="Arial"/>
          <w:color w:val="545454"/>
          <w:shd w:val="clear" w:color="auto" w:fill="FFFFFF"/>
        </w:rPr>
        <w:t>Ralph Kimball</w:t>
      </w:r>
    </w:p>
  </w:comment>
  <w:comment w:id="81" w:author="Ana Carol" w:date="2016-12-06T00:10:00Z" w:initials="AC">
    <w:p w14:paraId="4A968F90" w14:textId="575FBCFF" w:rsidR="00416763" w:rsidRDefault="00416763">
      <w:pPr>
        <w:pStyle w:val="Textodecomentrio"/>
      </w:pPr>
      <w:r>
        <w:rPr>
          <w:rStyle w:val="Refdecomentrio"/>
        </w:rPr>
        <w:annotationRef/>
      </w:r>
      <w:r>
        <w:t>Colocar as palavras em inglês em itálico. Rever todo o texto.</w:t>
      </w:r>
    </w:p>
  </w:comment>
  <w:comment w:id="93" w:author="Ana Carol" w:date="2016-12-06T00:13:00Z" w:initials="AC">
    <w:p w14:paraId="09F8EDA4" w14:textId="03240C85" w:rsidR="00416763" w:rsidRDefault="00416763">
      <w:pPr>
        <w:pStyle w:val="Textodecomentrio"/>
      </w:pPr>
      <w:r>
        <w:rPr>
          <w:rStyle w:val="Refdecomentrio"/>
        </w:rPr>
        <w:annotationRef/>
      </w:r>
      <w:r>
        <w:t xml:space="preserve">Não gostei dessa palavra. </w:t>
      </w:r>
      <w:r>
        <w:sym w:font="Wingdings" w:char="F04A"/>
      </w:r>
    </w:p>
  </w:comment>
  <w:comment w:id="106" w:author="Ana Carol" w:date="2016-12-06T00:14:00Z" w:initials="AC">
    <w:p w14:paraId="6270CE92" w14:textId="77777777" w:rsidR="00416763" w:rsidRDefault="00416763">
      <w:pPr>
        <w:pStyle w:val="Textodecomentrio"/>
      </w:pPr>
      <w:r>
        <w:rPr>
          <w:rStyle w:val="Refdecomentrio"/>
        </w:rPr>
        <w:annotationRef/>
      </w:r>
      <w:r>
        <w:t>Escolhe UMA forma. Coloca o nome e ano OU o número.</w:t>
      </w:r>
    </w:p>
    <w:p w14:paraId="6482A8BA" w14:textId="77777777" w:rsidR="00416763" w:rsidRDefault="00416763">
      <w:pPr>
        <w:pStyle w:val="Textodecomentrio"/>
      </w:pPr>
    </w:p>
    <w:p w14:paraId="229E8EF6" w14:textId="1E43EFBE" w:rsidR="00416763" w:rsidRDefault="00416763">
      <w:pPr>
        <w:pStyle w:val="Textodecomentrio"/>
      </w:pPr>
      <w:r>
        <w:t xml:space="preserve">Acho melhor deixar o número porque senao tem </w:t>
      </w:r>
      <w:proofErr w:type="gramStart"/>
      <w:r>
        <w:t>q</w:t>
      </w:r>
      <w:proofErr w:type="gramEnd"/>
      <w:r>
        <w:t xml:space="preserve"> ajustar todo o texto. Padronizar!</w:t>
      </w:r>
    </w:p>
  </w:comment>
  <w:comment w:id="136" w:author="Ana Carol" w:date="2016-12-06T00:22:00Z" w:initials="AC">
    <w:p w14:paraId="00D2743B" w14:textId="77777777" w:rsidR="00416763" w:rsidRDefault="00416763">
      <w:pPr>
        <w:pStyle w:val="Textodecomentrio"/>
      </w:pPr>
      <w:r>
        <w:rPr>
          <w:rStyle w:val="Refdecomentrio"/>
        </w:rPr>
        <w:annotationRef/>
      </w:r>
      <w:r>
        <w:t>Coloca as referências aqui de novo.</w:t>
      </w:r>
    </w:p>
    <w:p w14:paraId="26027799" w14:textId="77777777" w:rsidR="00416763" w:rsidRDefault="00416763">
      <w:pPr>
        <w:pStyle w:val="Textodecomentrio"/>
      </w:pPr>
      <w:r>
        <w:t xml:space="preserve">Acrescenta a referência </w:t>
      </w:r>
      <w:proofErr w:type="gramStart"/>
      <w:r>
        <w:t>pra</w:t>
      </w:r>
      <w:proofErr w:type="gramEnd"/>
      <w:r>
        <w:t xml:space="preserve"> esse site:</w:t>
      </w:r>
    </w:p>
    <w:p w14:paraId="29B7596F" w14:textId="4162F526" w:rsidR="00416763" w:rsidRDefault="00416763">
      <w:pPr>
        <w:pStyle w:val="Textodecomentrio"/>
      </w:pPr>
      <w:hyperlink r:id="rId1" w:history="1">
        <w:r w:rsidRPr="00ED55BE">
          <w:rPr>
            <w:rStyle w:val="Hyperlink"/>
          </w:rPr>
          <w:t>http://educacao.dadosabertosbr.com/</w:t>
        </w:r>
      </w:hyperlink>
    </w:p>
    <w:p w14:paraId="02C4668D" w14:textId="58CF748E" w:rsidR="00416763" w:rsidRDefault="00416763">
      <w:pPr>
        <w:pStyle w:val="Textodecomentrio"/>
      </w:pPr>
    </w:p>
  </w:comment>
  <w:comment w:id="148" w:author="Ana Carol" w:date="2016-12-06T00:26:00Z" w:initials="AC">
    <w:p w14:paraId="71FAF20A" w14:textId="77777777" w:rsidR="00416763" w:rsidRDefault="00416763">
      <w:pPr>
        <w:pStyle w:val="Textodecomentrio"/>
      </w:pPr>
      <w:r>
        <w:rPr>
          <w:rStyle w:val="Refdecomentrio"/>
        </w:rPr>
        <w:annotationRef/>
      </w:r>
      <w:r>
        <w:t xml:space="preserve">Coloca a referência </w:t>
      </w:r>
      <w:proofErr w:type="gramStart"/>
      <w:r>
        <w:t>pra</w:t>
      </w:r>
      <w:proofErr w:type="gramEnd"/>
      <w:r>
        <w:t xml:space="preserve"> dissertação.</w:t>
      </w:r>
    </w:p>
    <w:p w14:paraId="6411AA1D" w14:textId="77777777" w:rsidR="00416763" w:rsidRDefault="00416763">
      <w:pPr>
        <w:pStyle w:val="Textodecomentrio"/>
      </w:pPr>
    </w:p>
    <w:p w14:paraId="1860F08F" w14:textId="155564AD" w:rsidR="00416763" w:rsidRDefault="00416763">
      <w:pPr>
        <w:pStyle w:val="Textodecomentrio"/>
      </w:pPr>
      <w:r>
        <w:t xml:space="preserve">Vc quer processado pela microsoft? </w:t>
      </w:r>
      <w:proofErr w:type="gramStart"/>
      <w:r>
        <w:t>rs</w:t>
      </w:r>
      <w:proofErr w:type="gramEnd"/>
    </w:p>
  </w:comment>
  <w:comment w:id="164" w:author="Ana Carol" w:date="2016-12-06T00:30:00Z" w:initials="AC">
    <w:p w14:paraId="6661A960" w14:textId="77777777" w:rsidR="00416763" w:rsidRDefault="00416763">
      <w:pPr>
        <w:pStyle w:val="Textodecomentrio"/>
      </w:pPr>
      <w:r>
        <w:rPr>
          <w:rStyle w:val="Refdecomentrio"/>
        </w:rPr>
        <w:annotationRef/>
      </w:r>
      <w:r>
        <w:t>Tenta reorganizar as tabelas para que as letras possam ficar maiores.</w:t>
      </w:r>
    </w:p>
    <w:p w14:paraId="4B12DD6F" w14:textId="117BCD8B" w:rsidR="00416763" w:rsidRDefault="00416763">
      <w:pPr>
        <w:pStyle w:val="Textodecomentrio"/>
      </w:pPr>
      <w:r>
        <w:t>Aperta mais a distancia entre elas, diminuindo o tamanho do relacionamento.</w:t>
      </w:r>
    </w:p>
  </w:comment>
  <w:comment w:id="178" w:author="Ana Carol" w:date="2016-12-06T00:33:00Z" w:initials="AC">
    <w:p w14:paraId="4B4EEC70" w14:textId="20E67E47" w:rsidR="00416763" w:rsidRDefault="00416763">
      <w:pPr>
        <w:pStyle w:val="Textodecomentrio"/>
      </w:pPr>
      <w:r>
        <w:rPr>
          <w:rStyle w:val="Refdecomentrio"/>
        </w:rPr>
        <w:annotationRef/>
      </w:r>
      <w:r>
        <w:t>Correto!</w:t>
      </w:r>
    </w:p>
    <w:p w14:paraId="542169D9" w14:textId="75126C0D" w:rsidR="00416763" w:rsidRDefault="00416763">
      <w:pPr>
        <w:pStyle w:val="Textodecomentrio"/>
      </w:pPr>
      <w:r>
        <w:t>Reescrever os subitens trocando entidade por tabela!</w:t>
      </w:r>
    </w:p>
  </w:comment>
  <w:comment w:id="193" w:author="Ana Carol" w:date="2016-12-06T00:36:00Z" w:initials="AC">
    <w:p w14:paraId="1B01EE98" w14:textId="551E59EA" w:rsidR="00416763" w:rsidRDefault="00416763">
      <w:pPr>
        <w:pStyle w:val="Textodecomentrio"/>
      </w:pPr>
      <w:r>
        <w:rPr>
          <w:rStyle w:val="Refdecomentrio"/>
        </w:rPr>
        <w:annotationRef/>
      </w:r>
      <w:r>
        <w:t>Acho que pode explicar melhor.</w:t>
      </w:r>
    </w:p>
  </w:comment>
  <w:comment w:id="198" w:author="Ana Carol" w:date="2016-12-06T00:37:00Z" w:initials="AC">
    <w:p w14:paraId="04797F5C" w14:textId="57BD55F9" w:rsidR="00416763" w:rsidRDefault="00416763">
      <w:pPr>
        <w:pStyle w:val="Textodecomentrio"/>
      </w:pPr>
      <w:r>
        <w:rPr>
          <w:rStyle w:val="Refdecomentrio"/>
        </w:rPr>
        <w:annotationRef/>
      </w:r>
      <w:r>
        <w:t>Coloca exemplo.</w:t>
      </w:r>
    </w:p>
  </w:comment>
  <w:comment w:id="200" w:author="Ana Carol" w:date="2016-12-06T00:36:00Z" w:initials="AC">
    <w:p w14:paraId="060E8E39" w14:textId="02FB79BA" w:rsidR="00416763" w:rsidRDefault="00416763">
      <w:pPr>
        <w:pStyle w:val="Textodecomentrio"/>
      </w:pPr>
      <w:r>
        <w:rPr>
          <w:rStyle w:val="Refdecomentrio"/>
        </w:rPr>
        <w:annotationRef/>
      </w:r>
      <w:r>
        <w:t>Coloca exemplo.</w:t>
      </w:r>
    </w:p>
  </w:comment>
  <w:comment w:id="161" w:author="Ana Carol" w:date="2016-12-06T00:32:00Z" w:initials="AC">
    <w:p w14:paraId="55890C23" w14:textId="5FF8A918" w:rsidR="00416763" w:rsidRDefault="00416763">
      <w:pPr>
        <w:pStyle w:val="Textodecomentrio"/>
      </w:pPr>
      <w:r>
        <w:rPr>
          <w:rStyle w:val="Refdecomentrio"/>
        </w:rPr>
        <w:annotationRef/>
      </w:r>
      <w:r>
        <w:t>Acho que isso é resultado. Eu colocaria lá que já temos um!</w:t>
      </w:r>
    </w:p>
  </w:comment>
  <w:comment w:id="202" w:author="Ana Carol" w:date="2016-12-06T00:37:00Z" w:initials="AC">
    <w:p w14:paraId="52A1CCB4" w14:textId="77777777" w:rsidR="0097048E" w:rsidRDefault="0097048E">
      <w:pPr>
        <w:pStyle w:val="Textodecomentrio"/>
      </w:pPr>
      <w:r>
        <w:rPr>
          <w:rStyle w:val="Refdecomentrio"/>
        </w:rPr>
        <w:annotationRef/>
      </w:r>
      <w:r>
        <w:t>Acho que aqui vc pode colocar os passos de um projeto de DW. Isso sim é metodologia.</w:t>
      </w:r>
    </w:p>
    <w:p w14:paraId="78B28BAF" w14:textId="77777777" w:rsidR="0097048E" w:rsidRDefault="0097048E">
      <w:pPr>
        <w:pStyle w:val="Textodecomentrio"/>
      </w:pPr>
      <w:r>
        <w:t xml:space="preserve">Vou colar um texto aqui e vc reescreve para não ficar igual, ok? </w:t>
      </w:r>
      <w:proofErr w:type="gramStart"/>
      <w:r>
        <w:t>Tô</w:t>
      </w:r>
      <w:proofErr w:type="gramEnd"/>
      <w:r>
        <w:t xml:space="preserve"> com sono!! Leia com carinho.... </w:t>
      </w:r>
      <w:proofErr w:type="gramStart"/>
      <w:r>
        <w:t>pode</w:t>
      </w:r>
      <w:proofErr w:type="gramEnd"/>
      <w:r>
        <w:t xml:space="preserve"> estar desconexo! Ajuste!</w:t>
      </w:r>
    </w:p>
    <w:p w14:paraId="74A5A78A" w14:textId="77777777" w:rsidR="0097048E" w:rsidRDefault="0097048E">
      <w:pPr>
        <w:pStyle w:val="Textodecomentrio"/>
      </w:pPr>
    </w:p>
    <w:p w14:paraId="121959CA" w14:textId="77777777" w:rsidR="0097048E" w:rsidRDefault="0097048E" w:rsidP="0097048E">
      <w:pPr>
        <w:ind w:firstLine="708"/>
        <w:jc w:val="both"/>
      </w:pPr>
      <w:r>
        <w:t xml:space="preserve">Kimball recomeda começar pela missão crítica de construir os data masrts que atendam as necessidades analíticas de cada departamento. </w:t>
      </w:r>
      <w:r w:rsidRPr="006B1207">
        <w:t xml:space="preserve">E então, integrar esses </w:t>
      </w:r>
      <w:r w:rsidRPr="00871A3C">
        <w:t>data marts</w:t>
      </w:r>
      <w:r w:rsidRPr="006B1207">
        <w:t xml:space="preserve"> para uma consistência de dados transformados em informa</w:t>
      </w:r>
      <w:r>
        <w:t>ções. Kimball usa um modelo dimensional para endereçar as necessidades dos departamentos em várias áreas na empresa.</w:t>
      </w:r>
    </w:p>
    <w:p w14:paraId="03E93A6F" w14:textId="77777777" w:rsidR="0097048E" w:rsidRDefault="0097048E" w:rsidP="0097048E">
      <w:pPr>
        <w:pStyle w:val="Textodecomentrio"/>
      </w:pPr>
      <w:r>
        <w:t>Essa estrutura dimensional é chamada de cubo e ela proporciona uma visão multidimensional dos dados. As dimensões do cubo representam os temas ou assuntos do negócio (</w:t>
      </w:r>
      <w:r w:rsidRPr="00342F92">
        <w:rPr>
          <w:b/>
        </w:rPr>
        <w:t>fatos</w:t>
      </w:r>
      <w:r>
        <w:t xml:space="preserve">), as diversas perspectivas do negócio em questão, como por exemplo, venda. Nas </w:t>
      </w:r>
      <w:r w:rsidRPr="00342F92">
        <w:rPr>
          <w:b/>
        </w:rPr>
        <w:t>dimensões</w:t>
      </w:r>
      <w:r>
        <w:t>, os dados podem ser organizados em uma hierarquia que representa níveis de detalhes dos dados. Por exemplo, um tomador de decisão pode querer visualizar as vendas de sua empresa por cidade e posteriormente decidir aumentar a granularidade de sua visão para estado e depois país. A célula resultante da interseção das dimensões é chamada de medida e corresponde aos valores quantitativos ou fatos, que em uma continuação do exemplo anterior, seriam os valores de venda. Dessa maneira, o modelo multidimensional proporciona a consolidação dos dados, o que os torna mais úteis e significativos na tarefa de análise, pois eles estarão agregados.</w:t>
      </w:r>
    </w:p>
    <w:p w14:paraId="2573657B" w14:textId="77777777" w:rsidR="0097048E" w:rsidRDefault="0097048E" w:rsidP="0097048E">
      <w:pPr>
        <w:pStyle w:val="Textodecomentrio"/>
      </w:pPr>
    </w:p>
    <w:p w14:paraId="5708D927" w14:textId="77777777" w:rsidR="0097048E" w:rsidRDefault="0097048E" w:rsidP="0097048E">
      <w:pPr>
        <w:ind w:firstLine="708"/>
        <w:jc w:val="both"/>
      </w:pPr>
      <w:r>
        <w:t>Uma vez o DW projetado em um dos tipos de modelos dimensionais, faz-se necessário o uso de sistemas OLAP para que os usuários consigam ter uma visão multidimensional das informações armazenadas no DW.</w:t>
      </w:r>
    </w:p>
    <w:p w14:paraId="706DBCFA" w14:textId="097F9339" w:rsidR="0097048E" w:rsidRDefault="0097048E" w:rsidP="0097048E">
      <w:pPr>
        <w:pStyle w:val="Textodecomentrio"/>
      </w:pPr>
      <w:r>
        <w:t>Sistemas OLAP são projetados para suportar os requisitos de dados “ad-hoc” dos usuários, ou seja, ele extrai os dados de um formato relacional e os transformam em multidimensional. As ferramentas OLAP proporcionam aos seus usuários maior habilidade em usar dados em seus negócios, melhoria em suas previsões, diferentes visões dos dados as quais não poderiam ser obtidos com sistemas convencionais.</w:t>
      </w:r>
    </w:p>
  </w:comment>
  <w:comment w:id="226" w:author="Ana Carol" w:date="2016-12-06T00:47:00Z" w:initials="AC">
    <w:p w14:paraId="7F1883DE" w14:textId="77777777" w:rsidR="00CD2FF1" w:rsidRDefault="00CD2FF1">
      <w:pPr>
        <w:pStyle w:val="Textodecomentrio"/>
      </w:pPr>
      <w:r>
        <w:rPr>
          <w:rStyle w:val="Refdecomentrio"/>
        </w:rPr>
        <w:annotationRef/>
      </w:r>
      <w:r>
        <w:t>Ver como fiz na figura 1!</w:t>
      </w:r>
    </w:p>
    <w:p w14:paraId="13F54E80" w14:textId="01FA521B" w:rsidR="00CD2FF1" w:rsidRDefault="00CD2FF1">
      <w:pPr>
        <w:pStyle w:val="Textodecomentrio"/>
      </w:pPr>
      <w:r>
        <w:t>Referências – Inserir Legenda</w:t>
      </w:r>
    </w:p>
  </w:comment>
  <w:comment w:id="229" w:author="Ana Carol" w:date="2016-12-06T00:48:00Z" w:initials="AC">
    <w:p w14:paraId="7D7D99DD" w14:textId="62C0FDAB" w:rsidR="004613EF" w:rsidRDefault="004613EF">
      <w:pPr>
        <w:pStyle w:val="Textodecomentrio"/>
      </w:pPr>
      <w:r>
        <w:rPr>
          <w:rStyle w:val="Refdecomentrio"/>
        </w:rPr>
        <w:annotationRef/>
      </w:r>
      <w:r>
        <w:t>Ajustar!</w:t>
      </w:r>
    </w:p>
  </w:comment>
  <w:comment w:id="233" w:author="Ana Carol" w:date="2016-12-06T00:50:00Z" w:initials="AC">
    <w:p w14:paraId="0BBD863B" w14:textId="77777777" w:rsidR="004613EF" w:rsidRDefault="004613EF">
      <w:pPr>
        <w:pStyle w:val="Textodecomentrio"/>
      </w:pPr>
      <w:r>
        <w:rPr>
          <w:rStyle w:val="Refdecomentrio"/>
        </w:rPr>
        <w:annotationRef/>
      </w:r>
      <w:r>
        <w:t>Falta:</w:t>
      </w:r>
    </w:p>
    <w:p w14:paraId="34295DDF" w14:textId="54108C7B" w:rsidR="004613EF" w:rsidRDefault="004613EF">
      <w:pPr>
        <w:pStyle w:val="Textodecomentrio"/>
      </w:pPr>
      <w:r>
        <w:t>Levantamento das consultas</w:t>
      </w:r>
    </w:p>
    <w:p w14:paraId="3765B654" w14:textId="24180A97" w:rsidR="004613EF" w:rsidRDefault="004613EF">
      <w:pPr>
        <w:pStyle w:val="Textodecomentrio"/>
      </w:pPr>
      <w:r>
        <w:t>Implementação das consultas</w:t>
      </w:r>
    </w:p>
    <w:p w14:paraId="1AD2744D" w14:textId="31E8C1DC" w:rsidR="004613EF" w:rsidRDefault="004613EF">
      <w:pPr>
        <w:pStyle w:val="Textodecomentrio"/>
      </w:pPr>
      <w:r>
        <w:t>Implementação do modelo/DW</w:t>
      </w:r>
    </w:p>
    <w:p w14:paraId="464A1BC4" w14:textId="032D4693" w:rsidR="004613EF" w:rsidRDefault="004613EF">
      <w:pPr>
        <w:pStyle w:val="Textodecomentrio"/>
      </w:pPr>
      <w:r>
        <w:t>Pesquisa de ferramenta de visualização</w:t>
      </w:r>
    </w:p>
    <w:p w14:paraId="4FEAA94F" w14:textId="0C90672A" w:rsidR="004613EF" w:rsidRDefault="004613EF">
      <w:pPr>
        <w:pStyle w:val="Textodecomentrio"/>
      </w:pPr>
      <w:r>
        <w:t>Apresentação da monografia (depois do elaborar)</w:t>
      </w:r>
    </w:p>
    <w:p w14:paraId="29C73482" w14:textId="77777777" w:rsidR="004613EF" w:rsidRDefault="004613EF">
      <w:pPr>
        <w:pStyle w:val="Textodecomentrio"/>
      </w:pPr>
    </w:p>
    <w:p w14:paraId="5A3622D0" w14:textId="774B94B5" w:rsidR="004613EF" w:rsidRDefault="004613EF">
      <w:pPr>
        <w:pStyle w:val="Textodecomentrio"/>
      </w:pPr>
      <w:r>
        <w:t>Acho melhor aumentar o tempo.</w:t>
      </w:r>
    </w:p>
    <w:p w14:paraId="2994DFFD" w14:textId="62A482B0" w:rsidR="004613EF" w:rsidRDefault="004613EF">
      <w:pPr>
        <w:pStyle w:val="Textodecomentrio"/>
      </w:pPr>
      <w:r>
        <w:t>Esse tempo era da iniciação científica!!!</w:t>
      </w:r>
      <w:bookmarkStart w:id="234" w:name="_GoBack"/>
      <w:bookmarkEnd w:id="234"/>
    </w:p>
  </w:comment>
  <w:comment w:id="239" w:author="Ana Carol" w:date="2016-12-06T00:49:00Z" w:initials="AC">
    <w:p w14:paraId="54311FFA" w14:textId="081D26AF" w:rsidR="004613EF" w:rsidRDefault="004613EF">
      <w:pPr>
        <w:pStyle w:val="Textodecomentrio"/>
      </w:pPr>
      <w:r>
        <w:rPr>
          <w:rStyle w:val="Refdecomentrio"/>
        </w:rPr>
        <w:annotationRef/>
      </w:r>
      <w:r>
        <w:t>Isso é mais para iniciação científica.</w:t>
      </w:r>
    </w:p>
  </w:comment>
  <w:comment w:id="244" w:author="Ana Carol" w:date="2016-12-06T00:50:00Z" w:initials="AC">
    <w:p w14:paraId="1E646F5B" w14:textId="77777777" w:rsidR="004613EF" w:rsidRDefault="004613EF">
      <w:pPr>
        <w:pStyle w:val="Textodecomentrio"/>
      </w:pPr>
      <w:r>
        <w:rPr>
          <w:rStyle w:val="Refdecomentrio"/>
        </w:rPr>
        <w:annotationRef/>
      </w:r>
      <w:r>
        <w:t>No texto vc colocou a partir de 2011.</w:t>
      </w:r>
    </w:p>
    <w:p w14:paraId="6161B0DC" w14:textId="406017B6" w:rsidR="004613EF" w:rsidRDefault="004613EF">
      <w:pPr>
        <w:pStyle w:val="Textodecomentrio"/>
      </w:pPr>
      <w:r>
        <w:t>Padronizar!</w:t>
      </w:r>
    </w:p>
  </w:comment>
  <w:comment w:id="249" w:author="Ana Carol" w:date="2016-12-06T00:52:00Z" w:initials="AC">
    <w:p w14:paraId="4961F162" w14:textId="471C7527" w:rsidR="004613EF" w:rsidRDefault="004613EF">
      <w:pPr>
        <w:pStyle w:val="Textodecomentrio"/>
      </w:pPr>
      <w:r>
        <w:rPr>
          <w:rStyle w:val="Refdecomentrio"/>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509702" w15:done="0"/>
  <w15:commentEx w15:paraId="1F5F35E9" w15:done="0"/>
  <w15:commentEx w15:paraId="00158475" w15:done="0"/>
  <w15:commentEx w15:paraId="5FE8ADAD" w15:done="0"/>
  <w15:commentEx w15:paraId="2882F6EB" w15:done="0"/>
  <w15:commentEx w15:paraId="5246CD84" w15:done="0"/>
  <w15:commentEx w15:paraId="28977CD0" w15:done="0"/>
  <w15:commentEx w15:paraId="3781A3A9" w15:done="0"/>
  <w15:commentEx w15:paraId="7757B4D5" w15:done="0"/>
  <w15:commentEx w15:paraId="4A968F90" w15:done="0"/>
  <w15:commentEx w15:paraId="09F8EDA4" w15:done="0"/>
  <w15:commentEx w15:paraId="229E8EF6" w15:done="0"/>
  <w15:commentEx w15:paraId="02C4668D" w15:done="0"/>
  <w15:commentEx w15:paraId="1860F08F" w15:done="0"/>
  <w15:commentEx w15:paraId="4B12DD6F" w15:done="0"/>
  <w15:commentEx w15:paraId="542169D9" w15:done="0"/>
  <w15:commentEx w15:paraId="1B01EE98" w15:done="0"/>
  <w15:commentEx w15:paraId="04797F5C" w15:done="0"/>
  <w15:commentEx w15:paraId="060E8E39" w15:done="0"/>
  <w15:commentEx w15:paraId="55890C23" w15:done="0"/>
  <w15:commentEx w15:paraId="706DBCFA" w15:done="0"/>
  <w15:commentEx w15:paraId="13F54E80" w15:done="0"/>
  <w15:commentEx w15:paraId="7D7D99DD" w15:done="0"/>
  <w15:commentEx w15:paraId="2994DFFD" w15:done="0"/>
  <w15:commentEx w15:paraId="54311FFA" w15:done="0"/>
  <w15:commentEx w15:paraId="6161B0DC" w15:done="0"/>
  <w15:commentEx w15:paraId="4961F1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02C62" w14:textId="77777777" w:rsidR="009C255E" w:rsidRDefault="009C255E">
      <w:r>
        <w:separator/>
      </w:r>
    </w:p>
  </w:endnote>
  <w:endnote w:type="continuationSeparator" w:id="0">
    <w:p w14:paraId="761EEC8C" w14:textId="77777777" w:rsidR="009C255E" w:rsidRDefault="009C2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959E4" w14:textId="77777777" w:rsidR="00416763" w:rsidRDefault="00416763">
    <w:pPr>
      <w:pStyle w:val="Rodap"/>
      <w:ind w:left="1440" w:right="170"/>
      <w:jc w:val="right"/>
    </w:pPr>
    <w:r>
      <w:fldChar w:fldCharType="begin"/>
    </w:r>
    <w:r>
      <w:instrText>PAGE</w:instrText>
    </w:r>
    <w:r>
      <w:fldChar w:fldCharType="separate"/>
    </w:r>
    <w:r w:rsidR="004613EF">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65E01" w14:textId="77777777" w:rsidR="009C255E" w:rsidRDefault="009C255E">
      <w:r>
        <w:separator/>
      </w:r>
    </w:p>
  </w:footnote>
  <w:footnote w:type="continuationSeparator" w:id="0">
    <w:p w14:paraId="15F4080D" w14:textId="77777777" w:rsidR="009C255E" w:rsidRDefault="009C25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F2DFF" w14:textId="77777777" w:rsidR="00416763" w:rsidRDefault="00416763">
    <w:pPr>
      <w:pStyle w:val="Cabealho"/>
      <w:ind w:right="36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82BA9"/>
    <w:multiLevelType w:val="multilevel"/>
    <w:tmpl w:val="6FE0400C"/>
    <w:lvl w:ilvl="0">
      <w:start w:val="1"/>
      <w:numFmt w:val="bullet"/>
      <w:lvlText w:val=""/>
      <w:lvlJc w:val="left"/>
      <w:pPr>
        <w:tabs>
          <w:tab w:val="num" w:pos="1003"/>
        </w:tabs>
        <w:ind w:left="1003" w:hanging="360"/>
      </w:pPr>
      <w:rPr>
        <w:rFonts w:ascii="Symbol" w:hAnsi="Symbol" w:cs="OpenSymbol" w:hint="default"/>
        <w:b w:val="0"/>
        <w:sz w:val="24"/>
        <w:szCs w:val="32"/>
      </w:rPr>
    </w:lvl>
    <w:lvl w:ilvl="1">
      <w:start w:val="1"/>
      <w:numFmt w:val="bullet"/>
      <w:lvlText w:val="◦"/>
      <w:lvlJc w:val="left"/>
      <w:pPr>
        <w:tabs>
          <w:tab w:val="num" w:pos="1363"/>
        </w:tabs>
        <w:ind w:left="1363" w:hanging="360"/>
      </w:pPr>
      <w:rPr>
        <w:rFonts w:ascii="OpenSymbol" w:hAnsi="OpenSymbol" w:cs="OpenSymbol" w:hint="default"/>
        <w:b w:val="0"/>
        <w:sz w:val="32"/>
        <w:szCs w:val="32"/>
      </w:rPr>
    </w:lvl>
    <w:lvl w:ilvl="2">
      <w:start w:val="1"/>
      <w:numFmt w:val="bullet"/>
      <w:lvlText w:val="▪"/>
      <w:lvlJc w:val="left"/>
      <w:pPr>
        <w:tabs>
          <w:tab w:val="num" w:pos="1723"/>
        </w:tabs>
        <w:ind w:left="1723" w:hanging="360"/>
      </w:pPr>
      <w:rPr>
        <w:rFonts w:ascii="OpenSymbol" w:hAnsi="OpenSymbol" w:cs="OpenSymbol" w:hint="default"/>
        <w:b w:val="0"/>
        <w:sz w:val="32"/>
        <w:szCs w:val="32"/>
      </w:rPr>
    </w:lvl>
    <w:lvl w:ilvl="3">
      <w:start w:val="1"/>
      <w:numFmt w:val="bullet"/>
      <w:lvlText w:val=""/>
      <w:lvlJc w:val="left"/>
      <w:pPr>
        <w:tabs>
          <w:tab w:val="num" w:pos="2083"/>
        </w:tabs>
        <w:ind w:left="2083" w:hanging="360"/>
      </w:pPr>
      <w:rPr>
        <w:rFonts w:ascii="Symbol" w:hAnsi="Symbol" w:cs="OpenSymbol" w:hint="default"/>
        <w:b w:val="0"/>
        <w:sz w:val="32"/>
        <w:szCs w:val="32"/>
      </w:rPr>
    </w:lvl>
    <w:lvl w:ilvl="4">
      <w:start w:val="1"/>
      <w:numFmt w:val="bullet"/>
      <w:lvlText w:val="◦"/>
      <w:lvlJc w:val="left"/>
      <w:pPr>
        <w:tabs>
          <w:tab w:val="num" w:pos="2443"/>
        </w:tabs>
        <w:ind w:left="2443" w:hanging="360"/>
      </w:pPr>
      <w:rPr>
        <w:rFonts w:ascii="OpenSymbol" w:hAnsi="OpenSymbol" w:cs="OpenSymbol" w:hint="default"/>
        <w:b w:val="0"/>
        <w:sz w:val="32"/>
        <w:szCs w:val="32"/>
      </w:rPr>
    </w:lvl>
    <w:lvl w:ilvl="5">
      <w:start w:val="1"/>
      <w:numFmt w:val="bullet"/>
      <w:lvlText w:val="▪"/>
      <w:lvlJc w:val="left"/>
      <w:pPr>
        <w:tabs>
          <w:tab w:val="num" w:pos="2803"/>
        </w:tabs>
        <w:ind w:left="2803" w:hanging="360"/>
      </w:pPr>
      <w:rPr>
        <w:rFonts w:ascii="OpenSymbol" w:hAnsi="OpenSymbol" w:cs="OpenSymbol" w:hint="default"/>
        <w:b w:val="0"/>
        <w:sz w:val="32"/>
        <w:szCs w:val="32"/>
      </w:rPr>
    </w:lvl>
    <w:lvl w:ilvl="6">
      <w:start w:val="1"/>
      <w:numFmt w:val="bullet"/>
      <w:lvlText w:val=""/>
      <w:lvlJc w:val="left"/>
      <w:pPr>
        <w:tabs>
          <w:tab w:val="num" w:pos="3163"/>
        </w:tabs>
        <w:ind w:left="3163" w:hanging="360"/>
      </w:pPr>
      <w:rPr>
        <w:rFonts w:ascii="Symbol" w:hAnsi="Symbol" w:cs="OpenSymbol" w:hint="default"/>
        <w:b w:val="0"/>
        <w:sz w:val="32"/>
        <w:szCs w:val="32"/>
      </w:rPr>
    </w:lvl>
    <w:lvl w:ilvl="7">
      <w:start w:val="1"/>
      <w:numFmt w:val="bullet"/>
      <w:lvlText w:val="◦"/>
      <w:lvlJc w:val="left"/>
      <w:pPr>
        <w:tabs>
          <w:tab w:val="num" w:pos="3523"/>
        </w:tabs>
        <w:ind w:left="3523" w:hanging="360"/>
      </w:pPr>
      <w:rPr>
        <w:rFonts w:ascii="OpenSymbol" w:hAnsi="OpenSymbol" w:cs="OpenSymbol" w:hint="default"/>
        <w:b w:val="0"/>
        <w:sz w:val="32"/>
        <w:szCs w:val="32"/>
      </w:rPr>
    </w:lvl>
    <w:lvl w:ilvl="8">
      <w:start w:val="1"/>
      <w:numFmt w:val="bullet"/>
      <w:lvlText w:val="▪"/>
      <w:lvlJc w:val="left"/>
      <w:pPr>
        <w:tabs>
          <w:tab w:val="num" w:pos="3883"/>
        </w:tabs>
        <w:ind w:left="3883" w:hanging="360"/>
      </w:pPr>
      <w:rPr>
        <w:rFonts w:ascii="OpenSymbol" w:hAnsi="OpenSymbol" w:cs="OpenSymbol" w:hint="default"/>
        <w:b w:val="0"/>
        <w:sz w:val="32"/>
        <w:szCs w:val="32"/>
      </w:rPr>
    </w:lvl>
  </w:abstractNum>
  <w:abstractNum w:abstractNumId="1" w15:restartNumberingAfterBreak="0">
    <w:nsid w:val="292F37E4"/>
    <w:multiLevelType w:val="multilevel"/>
    <w:tmpl w:val="C5F251CA"/>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B6B6341"/>
    <w:multiLevelType w:val="multilevel"/>
    <w:tmpl w:val="09C2D308"/>
    <w:lvl w:ilvl="0">
      <w:start w:val="1"/>
      <w:numFmt w:val="bullet"/>
      <w:lvlText w:val=""/>
      <w:lvlJc w:val="left"/>
      <w:pPr>
        <w:tabs>
          <w:tab w:val="num" w:pos="720"/>
        </w:tabs>
        <w:ind w:left="720" w:hanging="360"/>
      </w:pPr>
      <w:rPr>
        <w:rFonts w:ascii="Symbol" w:hAnsi="Symbol" w:cs="OpenSymbol" w:hint="default"/>
        <w:b w:val="0"/>
        <w:sz w:val="32"/>
        <w:szCs w:val="32"/>
      </w:rPr>
    </w:lvl>
    <w:lvl w:ilvl="1">
      <w:start w:val="1"/>
      <w:numFmt w:val="bullet"/>
      <w:lvlText w:val="◦"/>
      <w:lvlJc w:val="left"/>
      <w:pPr>
        <w:tabs>
          <w:tab w:val="num" w:pos="1080"/>
        </w:tabs>
        <w:ind w:left="1080" w:hanging="360"/>
      </w:pPr>
      <w:rPr>
        <w:rFonts w:ascii="OpenSymbol" w:hAnsi="OpenSymbol" w:cs="OpenSymbol" w:hint="default"/>
        <w:b w:val="0"/>
        <w:sz w:val="32"/>
        <w:szCs w:val="32"/>
      </w:rPr>
    </w:lvl>
    <w:lvl w:ilvl="2">
      <w:start w:val="1"/>
      <w:numFmt w:val="bullet"/>
      <w:lvlText w:val="▪"/>
      <w:lvlJc w:val="left"/>
      <w:pPr>
        <w:tabs>
          <w:tab w:val="num" w:pos="1440"/>
        </w:tabs>
        <w:ind w:left="1440" w:hanging="360"/>
      </w:pPr>
      <w:rPr>
        <w:rFonts w:ascii="OpenSymbol" w:hAnsi="OpenSymbol" w:cs="OpenSymbol" w:hint="default"/>
        <w:b w:val="0"/>
        <w:sz w:val="32"/>
        <w:szCs w:val="32"/>
      </w:rPr>
    </w:lvl>
    <w:lvl w:ilvl="3">
      <w:start w:val="1"/>
      <w:numFmt w:val="bullet"/>
      <w:lvlText w:val=""/>
      <w:lvlJc w:val="left"/>
      <w:pPr>
        <w:tabs>
          <w:tab w:val="num" w:pos="1800"/>
        </w:tabs>
        <w:ind w:left="1800" w:hanging="360"/>
      </w:pPr>
      <w:rPr>
        <w:rFonts w:ascii="Symbol" w:hAnsi="Symbol" w:cs="OpenSymbol" w:hint="default"/>
        <w:b w:val="0"/>
        <w:sz w:val="32"/>
        <w:szCs w:val="32"/>
      </w:rPr>
    </w:lvl>
    <w:lvl w:ilvl="4">
      <w:start w:val="1"/>
      <w:numFmt w:val="bullet"/>
      <w:lvlText w:val="◦"/>
      <w:lvlJc w:val="left"/>
      <w:pPr>
        <w:tabs>
          <w:tab w:val="num" w:pos="2160"/>
        </w:tabs>
        <w:ind w:left="2160" w:hanging="360"/>
      </w:pPr>
      <w:rPr>
        <w:rFonts w:ascii="OpenSymbol" w:hAnsi="OpenSymbol" w:cs="OpenSymbol" w:hint="default"/>
        <w:b w:val="0"/>
        <w:sz w:val="32"/>
        <w:szCs w:val="32"/>
      </w:rPr>
    </w:lvl>
    <w:lvl w:ilvl="5">
      <w:start w:val="1"/>
      <w:numFmt w:val="bullet"/>
      <w:lvlText w:val="▪"/>
      <w:lvlJc w:val="left"/>
      <w:pPr>
        <w:tabs>
          <w:tab w:val="num" w:pos="2520"/>
        </w:tabs>
        <w:ind w:left="2520" w:hanging="360"/>
      </w:pPr>
      <w:rPr>
        <w:rFonts w:ascii="OpenSymbol" w:hAnsi="OpenSymbol" w:cs="OpenSymbol" w:hint="default"/>
        <w:b w:val="0"/>
        <w:sz w:val="32"/>
        <w:szCs w:val="32"/>
      </w:rPr>
    </w:lvl>
    <w:lvl w:ilvl="6">
      <w:start w:val="1"/>
      <w:numFmt w:val="bullet"/>
      <w:lvlText w:val=""/>
      <w:lvlJc w:val="left"/>
      <w:pPr>
        <w:tabs>
          <w:tab w:val="num" w:pos="2880"/>
        </w:tabs>
        <w:ind w:left="2880" w:hanging="360"/>
      </w:pPr>
      <w:rPr>
        <w:rFonts w:ascii="Symbol" w:hAnsi="Symbol" w:cs="OpenSymbol" w:hint="default"/>
        <w:b w:val="0"/>
        <w:sz w:val="32"/>
        <w:szCs w:val="32"/>
      </w:rPr>
    </w:lvl>
    <w:lvl w:ilvl="7">
      <w:start w:val="1"/>
      <w:numFmt w:val="bullet"/>
      <w:lvlText w:val="◦"/>
      <w:lvlJc w:val="left"/>
      <w:pPr>
        <w:tabs>
          <w:tab w:val="num" w:pos="3240"/>
        </w:tabs>
        <w:ind w:left="3240" w:hanging="360"/>
      </w:pPr>
      <w:rPr>
        <w:rFonts w:ascii="OpenSymbol" w:hAnsi="OpenSymbol" w:cs="OpenSymbol" w:hint="default"/>
        <w:b w:val="0"/>
        <w:sz w:val="32"/>
        <w:szCs w:val="32"/>
      </w:rPr>
    </w:lvl>
    <w:lvl w:ilvl="8">
      <w:start w:val="1"/>
      <w:numFmt w:val="bullet"/>
      <w:lvlText w:val="▪"/>
      <w:lvlJc w:val="left"/>
      <w:pPr>
        <w:tabs>
          <w:tab w:val="num" w:pos="3600"/>
        </w:tabs>
        <w:ind w:left="3600" w:hanging="360"/>
      </w:pPr>
      <w:rPr>
        <w:rFonts w:ascii="OpenSymbol" w:hAnsi="OpenSymbol" w:cs="OpenSymbol" w:hint="default"/>
        <w:b w:val="0"/>
        <w:sz w:val="32"/>
        <w:szCs w:val="32"/>
      </w:rPr>
    </w:lvl>
  </w:abstractNum>
  <w:abstractNum w:abstractNumId="3" w15:restartNumberingAfterBreak="0">
    <w:nsid w:val="35B22D7D"/>
    <w:multiLevelType w:val="multilevel"/>
    <w:tmpl w:val="B48AB4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1C65E27"/>
    <w:multiLevelType w:val="multilevel"/>
    <w:tmpl w:val="85F46F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1"/>
  </w:num>
  <w:num w:numId="3">
    <w:abstractNumId w:val="0"/>
  </w:num>
  <w:num w:numId="4">
    <w:abstractNumId w:val="2"/>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 Carol">
    <w15:presenceInfo w15:providerId="Windows Live" w15:userId="ee92e0970a1164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trackRevisions/>
  <w:defaultTabStop w:val="306"/>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456C3"/>
    <w:rsid w:val="000A55B8"/>
    <w:rsid w:val="003369F5"/>
    <w:rsid w:val="00416763"/>
    <w:rsid w:val="004456C3"/>
    <w:rsid w:val="004613EF"/>
    <w:rsid w:val="00463FC8"/>
    <w:rsid w:val="00490E6B"/>
    <w:rsid w:val="0097048E"/>
    <w:rsid w:val="009C255E"/>
    <w:rsid w:val="00A857B9"/>
    <w:rsid w:val="00AC24C4"/>
    <w:rsid w:val="00C14103"/>
    <w:rsid w:val="00CD2FF1"/>
    <w:rsid w:val="00DA55F3"/>
    <w:rsid w:val="00EB2CE8"/>
    <w:rsid w:val="00F34F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D669"/>
  <w15:docId w15:val="{AF69024D-7AA7-43C3-BA47-E38529C9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locked="1"/>
    <w:lsdException w:name="caption" w:locked="1" w:qFormat="1"/>
    <w:lsdException w:name="page number" w:locked="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C2D"/>
    <w:rPr>
      <w:color w:val="00000A"/>
      <w:sz w:val="24"/>
      <w:szCs w:val="24"/>
    </w:rPr>
  </w:style>
  <w:style w:type="paragraph" w:styleId="Ttulo1">
    <w:name w:val="heading 1"/>
    <w:basedOn w:val="Normal"/>
    <w:next w:val="Normal"/>
    <w:qFormat/>
    <w:rsid w:val="00525C2D"/>
    <w:pPr>
      <w:keepNext/>
      <w:spacing w:before="240" w:after="60"/>
      <w:outlineLvl w:val="0"/>
    </w:pPr>
    <w:rPr>
      <w:rFonts w:ascii="Arial" w:hAnsi="Arial" w:cs="Arial"/>
      <w:b/>
      <w:bCs/>
      <w:sz w:val="32"/>
      <w:szCs w:val="32"/>
    </w:rPr>
  </w:style>
  <w:style w:type="paragraph" w:styleId="Ttulo2">
    <w:name w:val="heading 2"/>
    <w:basedOn w:val="Normal"/>
    <w:next w:val="Normal"/>
    <w:qFormat/>
    <w:rsid w:val="009141C2"/>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AB73A2"/>
    <w:pPr>
      <w:keepNext/>
      <w:spacing w:before="240" w:after="60"/>
      <w:outlineLvl w:val="2"/>
    </w:pPr>
    <w:rPr>
      <w:rFonts w:ascii="Arial" w:hAnsi="Arial" w:cs="Arial"/>
      <w:b/>
      <w:bCs/>
      <w:sz w:val="26"/>
      <w:szCs w:val="26"/>
    </w:rPr>
  </w:style>
  <w:style w:type="paragraph" w:styleId="Ttulo4">
    <w:name w:val="heading 4"/>
    <w:basedOn w:val="Normal"/>
    <w:next w:val="Normal"/>
    <w:qFormat/>
    <w:rsid w:val="00AB73A2"/>
    <w:pPr>
      <w:keepNext/>
      <w:spacing w:before="240" w:after="60"/>
      <w:outlineLvl w:val="3"/>
    </w:pPr>
    <w:rPr>
      <w:b/>
      <w:bCs/>
      <w:sz w:val="28"/>
      <w:szCs w:val="28"/>
    </w:rPr>
  </w:style>
  <w:style w:type="paragraph" w:styleId="Ttulo6">
    <w:name w:val="heading 6"/>
    <w:basedOn w:val="Normal"/>
    <w:next w:val="Normal"/>
    <w:qFormat/>
    <w:rsid w:val="00FE05A2"/>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xt11cinza">
    <w:name w:val="txt11cinza"/>
    <w:basedOn w:val="Fontepargpadro"/>
    <w:qFormat/>
    <w:rsid w:val="00525C2D"/>
    <w:rPr>
      <w:rFonts w:cs="Times New Roman"/>
    </w:rPr>
  </w:style>
  <w:style w:type="character" w:customStyle="1" w:styleId="LinkdaInternet">
    <w:name w:val="Link da Internet"/>
    <w:basedOn w:val="Fontepargpadro"/>
    <w:rsid w:val="00FE05A2"/>
    <w:rPr>
      <w:color w:val="0000FF"/>
      <w:u w:val="single"/>
    </w:rPr>
  </w:style>
  <w:style w:type="character" w:styleId="Forte">
    <w:name w:val="Strong"/>
    <w:basedOn w:val="Fontepargpadro"/>
    <w:qFormat/>
    <w:rsid w:val="00FE05A2"/>
    <w:rPr>
      <w:b/>
    </w:rPr>
  </w:style>
  <w:style w:type="character" w:styleId="Refdenotaderodap">
    <w:name w:val="footnote reference"/>
    <w:basedOn w:val="Fontepargpadro"/>
    <w:semiHidden/>
    <w:qFormat/>
    <w:rsid w:val="00FE05A2"/>
    <w:rPr>
      <w:vertAlign w:val="superscript"/>
    </w:rPr>
  </w:style>
  <w:style w:type="character" w:customStyle="1" w:styleId="CabealhoChar">
    <w:name w:val="Cabeçalho Char"/>
    <w:link w:val="Cabealho"/>
    <w:semiHidden/>
    <w:qFormat/>
    <w:locked/>
    <w:rsid w:val="00AB73A2"/>
    <w:rPr>
      <w:sz w:val="24"/>
      <w:lang w:val="pt-BR" w:eastAsia="pt-BR"/>
    </w:rPr>
  </w:style>
  <w:style w:type="character" w:customStyle="1" w:styleId="url">
    <w:name w:val="url"/>
    <w:basedOn w:val="Fontepargpadro"/>
    <w:qFormat/>
    <w:rsid w:val="00CA4DBB"/>
    <w:rPr>
      <w:rFonts w:cs="Times New Roman"/>
    </w:rPr>
  </w:style>
  <w:style w:type="character" w:customStyle="1" w:styleId="printfooter">
    <w:name w:val="printfooter"/>
    <w:basedOn w:val="Fontepargpadro"/>
    <w:qFormat/>
    <w:rsid w:val="009141C2"/>
    <w:rPr>
      <w:rFonts w:cs="Times New Roman"/>
    </w:rPr>
  </w:style>
  <w:style w:type="character" w:styleId="Nmerodepgina">
    <w:name w:val="page number"/>
    <w:basedOn w:val="Fontepargpadro"/>
    <w:qFormat/>
    <w:rsid w:val="00677DF5"/>
    <w:rPr>
      <w:rFonts w:cs="Times New Roman"/>
    </w:rPr>
  </w:style>
  <w:style w:type="character" w:styleId="nfase">
    <w:name w:val="Emphasis"/>
    <w:basedOn w:val="Fontepargpadro"/>
    <w:qFormat/>
    <w:rsid w:val="00AB73A2"/>
    <w:rPr>
      <w:i/>
    </w:rPr>
  </w:style>
  <w:style w:type="character" w:customStyle="1" w:styleId="TextodebaloChar">
    <w:name w:val="Texto de balão Char"/>
    <w:basedOn w:val="Fontepargpadro"/>
    <w:link w:val="Textodebalo"/>
    <w:semiHidden/>
    <w:qFormat/>
    <w:locked/>
    <w:rsid w:val="002677B6"/>
    <w:rPr>
      <w:rFonts w:ascii="Tahoma" w:hAnsi="Tahoma" w:cs="Tahoma"/>
      <w:sz w:val="16"/>
      <w:szCs w:val="16"/>
    </w:rPr>
  </w:style>
  <w:style w:type="character" w:customStyle="1" w:styleId="a">
    <w:name w:val="a"/>
    <w:basedOn w:val="Fontepargpadro"/>
    <w:qFormat/>
    <w:rsid w:val="00AC21E9"/>
  </w:style>
  <w:style w:type="character" w:customStyle="1" w:styleId="ListLabel1">
    <w:name w:val="ListLabel 1"/>
    <w:qFormat/>
    <w:rPr>
      <w:color w:val="00000A"/>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Vnculodendice">
    <w:name w:val="Vínculo de índice"/>
    <w:qFormat/>
  </w:style>
  <w:style w:type="character" w:customStyle="1" w:styleId="Smbolosdenumerao">
    <w:name w:val="Símbolos de numeração"/>
    <w:qFormat/>
  </w:style>
  <w:style w:type="character" w:customStyle="1" w:styleId="nfaseforte">
    <w:name w:val="Ênfase forte"/>
    <w:qFormat/>
    <w:rPr>
      <w:b/>
      <w:bCs/>
    </w:rPr>
  </w:style>
  <w:style w:type="character" w:customStyle="1" w:styleId="ListLabel23">
    <w:name w:val="ListLabel 23"/>
    <w:qFormat/>
    <w:rPr>
      <w:rFonts w:cs="Wingdings"/>
      <w:sz w:val="22"/>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Marcas">
    <w:name w:val="Marcas"/>
    <w:qFormat/>
    <w:rPr>
      <w:rFonts w:ascii="Times New Roman" w:eastAsia="OpenSymbol" w:hAnsi="Times New Roman" w:cs="OpenSymbol"/>
      <w:b w:val="0"/>
      <w:sz w:val="32"/>
      <w:szCs w:val="32"/>
    </w:rPr>
  </w:style>
  <w:style w:type="character" w:customStyle="1" w:styleId="ListLabel32">
    <w:name w:val="ListLabel 32"/>
    <w:qFormat/>
    <w:rPr>
      <w:rFonts w:cs="Wingdings"/>
      <w:sz w:val="22"/>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ascii="Times New Roman" w:hAnsi="Times New Roman" w:cs="OpenSymbol"/>
      <w:b w:val="0"/>
      <w:sz w:val="24"/>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Wingdings"/>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ascii="Times New Roman" w:hAnsi="Times New Roman" w:cs="OpenSymbol"/>
      <w:b w:val="0"/>
      <w:sz w:val="24"/>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ascii="Times New Roman" w:hAnsi="Times New Roman" w:cs="OpenSymbol"/>
      <w:b w:val="0"/>
      <w:sz w:val="24"/>
      <w:szCs w:val="32"/>
    </w:rPr>
  </w:style>
  <w:style w:type="character" w:customStyle="1" w:styleId="ListLabel69">
    <w:name w:val="ListLabel 69"/>
    <w:qFormat/>
    <w:rPr>
      <w:rFonts w:cs="OpenSymbol"/>
      <w:b w:val="0"/>
      <w:sz w:val="32"/>
      <w:szCs w:val="32"/>
    </w:rPr>
  </w:style>
  <w:style w:type="character" w:customStyle="1" w:styleId="ListLabel70">
    <w:name w:val="ListLabel 70"/>
    <w:qFormat/>
    <w:rPr>
      <w:rFonts w:cs="OpenSymbol"/>
      <w:b w:val="0"/>
      <w:sz w:val="32"/>
      <w:szCs w:val="32"/>
    </w:rPr>
  </w:style>
  <w:style w:type="character" w:customStyle="1" w:styleId="ListLabel71">
    <w:name w:val="ListLabel 71"/>
    <w:qFormat/>
    <w:rPr>
      <w:rFonts w:cs="OpenSymbol"/>
      <w:b w:val="0"/>
      <w:sz w:val="32"/>
      <w:szCs w:val="32"/>
    </w:rPr>
  </w:style>
  <w:style w:type="character" w:customStyle="1" w:styleId="ListLabel72">
    <w:name w:val="ListLabel 72"/>
    <w:qFormat/>
    <w:rPr>
      <w:rFonts w:cs="OpenSymbol"/>
      <w:b w:val="0"/>
      <w:sz w:val="32"/>
      <w:szCs w:val="32"/>
    </w:rPr>
  </w:style>
  <w:style w:type="character" w:customStyle="1" w:styleId="ListLabel73">
    <w:name w:val="ListLabel 73"/>
    <w:qFormat/>
    <w:rPr>
      <w:rFonts w:cs="OpenSymbol"/>
      <w:b w:val="0"/>
      <w:sz w:val="32"/>
      <w:szCs w:val="32"/>
    </w:rPr>
  </w:style>
  <w:style w:type="character" w:customStyle="1" w:styleId="ListLabel74">
    <w:name w:val="ListLabel 74"/>
    <w:qFormat/>
    <w:rPr>
      <w:rFonts w:cs="OpenSymbol"/>
      <w:b w:val="0"/>
      <w:sz w:val="32"/>
      <w:szCs w:val="32"/>
    </w:rPr>
  </w:style>
  <w:style w:type="character" w:customStyle="1" w:styleId="ListLabel75">
    <w:name w:val="ListLabel 75"/>
    <w:qFormat/>
    <w:rPr>
      <w:rFonts w:cs="OpenSymbol"/>
      <w:b w:val="0"/>
      <w:sz w:val="32"/>
      <w:szCs w:val="32"/>
    </w:rPr>
  </w:style>
  <w:style w:type="character" w:customStyle="1" w:styleId="ListLabel76">
    <w:name w:val="ListLabel 76"/>
    <w:qFormat/>
    <w:rPr>
      <w:rFonts w:cs="OpenSymbol"/>
      <w:b w:val="0"/>
      <w:sz w:val="32"/>
      <w:szCs w:val="32"/>
    </w:rPr>
  </w:style>
  <w:style w:type="character" w:customStyle="1" w:styleId="ListLabel77">
    <w:name w:val="ListLabel 77"/>
    <w:qFormat/>
    <w:rPr>
      <w:rFonts w:cs="Wingdings"/>
      <w:sz w:val="22"/>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ascii="Times New Roman" w:hAnsi="Times New Roman" w:cs="OpenSymbol"/>
      <w:b w:val="0"/>
      <w:sz w:val="24"/>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ascii="Times New Roman" w:hAnsi="Times New Roman" w:cs="OpenSymbol"/>
      <w:b w:val="0"/>
      <w:sz w:val="24"/>
      <w:szCs w:val="32"/>
    </w:rPr>
  </w:style>
  <w:style w:type="character" w:customStyle="1" w:styleId="ListLabel96">
    <w:name w:val="ListLabel 96"/>
    <w:qFormat/>
    <w:rPr>
      <w:rFonts w:cs="OpenSymbol"/>
      <w:b w:val="0"/>
      <w:sz w:val="32"/>
      <w:szCs w:val="32"/>
    </w:rPr>
  </w:style>
  <w:style w:type="character" w:customStyle="1" w:styleId="ListLabel97">
    <w:name w:val="ListLabel 97"/>
    <w:qFormat/>
    <w:rPr>
      <w:rFonts w:cs="OpenSymbol"/>
      <w:b w:val="0"/>
      <w:sz w:val="32"/>
      <w:szCs w:val="32"/>
    </w:rPr>
  </w:style>
  <w:style w:type="character" w:customStyle="1" w:styleId="ListLabel98">
    <w:name w:val="ListLabel 98"/>
    <w:qFormat/>
    <w:rPr>
      <w:rFonts w:cs="OpenSymbol"/>
      <w:b w:val="0"/>
      <w:sz w:val="32"/>
      <w:szCs w:val="32"/>
    </w:rPr>
  </w:style>
  <w:style w:type="character" w:customStyle="1" w:styleId="ListLabel99">
    <w:name w:val="ListLabel 99"/>
    <w:qFormat/>
    <w:rPr>
      <w:rFonts w:cs="OpenSymbol"/>
      <w:b w:val="0"/>
      <w:sz w:val="32"/>
      <w:szCs w:val="32"/>
    </w:rPr>
  </w:style>
  <w:style w:type="character" w:customStyle="1" w:styleId="ListLabel100">
    <w:name w:val="ListLabel 100"/>
    <w:qFormat/>
    <w:rPr>
      <w:rFonts w:cs="OpenSymbol"/>
      <w:b w:val="0"/>
      <w:sz w:val="32"/>
      <w:szCs w:val="32"/>
    </w:rPr>
  </w:style>
  <w:style w:type="character" w:customStyle="1" w:styleId="ListLabel101">
    <w:name w:val="ListLabel 101"/>
    <w:qFormat/>
    <w:rPr>
      <w:rFonts w:cs="OpenSymbol"/>
      <w:b w:val="0"/>
      <w:sz w:val="32"/>
      <w:szCs w:val="32"/>
    </w:rPr>
  </w:style>
  <w:style w:type="character" w:customStyle="1" w:styleId="ListLabel102">
    <w:name w:val="ListLabel 102"/>
    <w:qFormat/>
    <w:rPr>
      <w:rFonts w:cs="OpenSymbol"/>
      <w:b w:val="0"/>
      <w:sz w:val="32"/>
      <w:szCs w:val="32"/>
    </w:rPr>
  </w:style>
  <w:style w:type="character" w:customStyle="1" w:styleId="ListLabel103">
    <w:name w:val="ListLabel 103"/>
    <w:qFormat/>
    <w:rPr>
      <w:rFonts w:cs="OpenSymbol"/>
      <w:b w:val="0"/>
      <w:sz w:val="32"/>
      <w:szCs w:val="32"/>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rsid w:val="00525C2D"/>
    <w:pPr>
      <w:spacing w:line="360" w:lineRule="auto"/>
    </w:pPr>
    <w:rPr>
      <w:szCs w:val="20"/>
    </w:rPr>
  </w:style>
  <w:style w:type="paragraph" w:styleId="Lista">
    <w:name w:val="List"/>
    <w:basedOn w:val="Corpodetexto"/>
    <w:rPr>
      <w:rFonts w:cs="FreeSans"/>
    </w:rPr>
  </w:style>
  <w:style w:type="paragraph" w:styleId="Legenda">
    <w:name w:val="caption"/>
    <w:basedOn w:val="Normal"/>
    <w:next w:val="Normal"/>
    <w:qFormat/>
    <w:rsid w:val="00FE05A2"/>
    <w:rPr>
      <w:b/>
      <w:sz w:val="20"/>
      <w:szCs w:val="20"/>
      <w:u w:val="single"/>
    </w:rPr>
  </w:style>
  <w:style w:type="paragraph" w:customStyle="1" w:styleId="ndice">
    <w:name w:val="Índice"/>
    <w:basedOn w:val="Normal"/>
    <w:qFormat/>
    <w:pPr>
      <w:suppressLineNumbers/>
    </w:pPr>
    <w:rPr>
      <w:rFonts w:cs="FreeSans"/>
    </w:rPr>
  </w:style>
  <w:style w:type="paragraph" w:styleId="Recuodecorpodetexto">
    <w:name w:val="Body Text Indent"/>
    <w:basedOn w:val="Normal"/>
    <w:rsid w:val="00525C2D"/>
    <w:pPr>
      <w:spacing w:after="120"/>
      <w:ind w:left="283"/>
    </w:pPr>
  </w:style>
  <w:style w:type="paragraph" w:styleId="Corpodetexto2">
    <w:name w:val="Body Text 2"/>
    <w:basedOn w:val="Normal"/>
    <w:qFormat/>
    <w:rsid w:val="004B2FD8"/>
    <w:pPr>
      <w:spacing w:after="120" w:line="480" w:lineRule="auto"/>
    </w:pPr>
  </w:style>
  <w:style w:type="paragraph" w:styleId="NormalWeb">
    <w:name w:val="Normal (Web)"/>
    <w:basedOn w:val="Normal"/>
    <w:qFormat/>
    <w:rsid w:val="004B2FD8"/>
    <w:pPr>
      <w:spacing w:beforeAutospacing="1" w:afterAutospacing="1"/>
    </w:pPr>
  </w:style>
  <w:style w:type="paragraph" w:styleId="Recuodecorpodetexto2">
    <w:name w:val="Body Text Indent 2"/>
    <w:basedOn w:val="Normal"/>
    <w:qFormat/>
    <w:rsid w:val="00FE05A2"/>
    <w:pPr>
      <w:spacing w:after="120" w:line="480" w:lineRule="auto"/>
      <w:ind w:left="283"/>
    </w:pPr>
  </w:style>
  <w:style w:type="paragraph" w:styleId="Recuodecorpodetexto3">
    <w:name w:val="Body Text Indent 3"/>
    <w:basedOn w:val="Normal"/>
    <w:qFormat/>
    <w:rsid w:val="00FE05A2"/>
    <w:pPr>
      <w:spacing w:after="120"/>
      <w:ind w:left="283"/>
    </w:pPr>
    <w:rPr>
      <w:sz w:val="16"/>
      <w:szCs w:val="16"/>
    </w:rPr>
  </w:style>
  <w:style w:type="paragraph" w:styleId="Textodenotaderodap">
    <w:name w:val="footnote text"/>
    <w:basedOn w:val="Normal"/>
    <w:semiHidden/>
    <w:qFormat/>
    <w:rsid w:val="00FE05A2"/>
    <w:rPr>
      <w:b/>
      <w:bCs/>
      <w:sz w:val="20"/>
      <w:szCs w:val="20"/>
    </w:rPr>
  </w:style>
  <w:style w:type="paragraph" w:styleId="Corpodetexto3">
    <w:name w:val="Body Text 3"/>
    <w:basedOn w:val="Normal"/>
    <w:qFormat/>
    <w:rsid w:val="00CA268F"/>
    <w:pPr>
      <w:spacing w:after="120"/>
    </w:pPr>
    <w:rPr>
      <w:sz w:val="16"/>
      <w:szCs w:val="16"/>
    </w:rPr>
  </w:style>
  <w:style w:type="paragraph" w:styleId="Cabealho">
    <w:name w:val="header"/>
    <w:basedOn w:val="Normal"/>
    <w:link w:val="CabealhoChar"/>
    <w:rsid w:val="00CA4DBB"/>
    <w:pPr>
      <w:tabs>
        <w:tab w:val="center" w:pos="4419"/>
        <w:tab w:val="right" w:pos="8838"/>
      </w:tabs>
    </w:pPr>
  </w:style>
  <w:style w:type="paragraph" w:styleId="Rodap">
    <w:name w:val="footer"/>
    <w:basedOn w:val="Normal"/>
    <w:rsid w:val="00677DF5"/>
    <w:pPr>
      <w:shd w:val="clear" w:color="auto" w:fill="FFFFFF"/>
      <w:tabs>
        <w:tab w:val="center" w:pos="4252"/>
        <w:tab w:val="right" w:pos="8504"/>
      </w:tabs>
    </w:pPr>
  </w:style>
  <w:style w:type="paragraph" w:styleId="Sumrio1">
    <w:name w:val="toc 1"/>
    <w:basedOn w:val="Normal"/>
    <w:next w:val="Normal"/>
    <w:autoRedefine/>
    <w:semiHidden/>
    <w:rsid w:val="00AB73A2"/>
    <w:pPr>
      <w:shd w:val="clear" w:color="auto" w:fill="FFFFFF"/>
      <w:tabs>
        <w:tab w:val="right" w:leader="dot" w:pos="9360"/>
      </w:tabs>
      <w:spacing w:before="120" w:line="360" w:lineRule="auto"/>
    </w:pPr>
    <w:rPr>
      <w:b/>
      <w:bCs/>
      <w:iCs/>
    </w:rPr>
  </w:style>
  <w:style w:type="paragraph" w:customStyle="1" w:styleId="NormalArial">
    <w:name w:val="Normal + Arial"/>
    <w:basedOn w:val="NormalWeb"/>
    <w:qFormat/>
    <w:rsid w:val="00AB73A2"/>
    <w:pPr>
      <w:spacing w:line="360" w:lineRule="auto"/>
      <w:ind w:right="-520"/>
      <w:jc w:val="both"/>
    </w:pPr>
    <w:rPr>
      <w:rFonts w:ascii="Arial" w:hAnsi="Arial"/>
    </w:rPr>
  </w:style>
  <w:style w:type="paragraph" w:customStyle="1" w:styleId="tabela">
    <w:name w:val="tabela"/>
    <w:basedOn w:val="Normal"/>
    <w:autoRedefine/>
    <w:qFormat/>
    <w:rsid w:val="00AB73A2"/>
    <w:pPr>
      <w:spacing w:beforeAutospacing="1" w:afterAutospacing="1"/>
      <w:ind w:right="47"/>
      <w:jc w:val="both"/>
    </w:pPr>
    <w:rPr>
      <w:spacing w:val="2"/>
    </w:rPr>
  </w:style>
  <w:style w:type="paragraph" w:customStyle="1" w:styleId="Default">
    <w:name w:val="Default"/>
    <w:qFormat/>
    <w:rsid w:val="00AB73A2"/>
    <w:rPr>
      <w:color w:val="000000"/>
      <w:sz w:val="24"/>
      <w:szCs w:val="24"/>
    </w:rPr>
  </w:style>
  <w:style w:type="paragraph" w:customStyle="1" w:styleId="CapaTexto">
    <w:name w:val="Capa Texto"/>
    <w:basedOn w:val="Normal"/>
    <w:qFormat/>
    <w:rsid w:val="00AB73A2"/>
    <w:rPr>
      <w:b/>
      <w:caps/>
    </w:rPr>
  </w:style>
  <w:style w:type="paragraph" w:customStyle="1" w:styleId="Texto">
    <w:name w:val="Texto"/>
    <w:basedOn w:val="Normal"/>
    <w:qFormat/>
    <w:rsid w:val="00AB73A2"/>
    <w:pPr>
      <w:tabs>
        <w:tab w:val="left" w:pos="1428"/>
      </w:tabs>
      <w:spacing w:line="480" w:lineRule="auto"/>
      <w:ind w:firstLine="709"/>
    </w:pPr>
  </w:style>
  <w:style w:type="paragraph" w:styleId="Remissivo1">
    <w:name w:val="index 1"/>
    <w:basedOn w:val="Normal"/>
    <w:next w:val="Normal"/>
    <w:autoRedefine/>
    <w:semiHidden/>
    <w:qFormat/>
    <w:rsid w:val="00AB73A2"/>
    <w:pPr>
      <w:ind w:left="240" w:hanging="240"/>
    </w:pPr>
    <w:rPr>
      <w:sz w:val="20"/>
      <w:szCs w:val="20"/>
    </w:rPr>
  </w:style>
  <w:style w:type="paragraph" w:customStyle="1" w:styleId="Normal1">
    <w:name w:val="Normal+1"/>
    <w:basedOn w:val="Default"/>
    <w:next w:val="Default"/>
    <w:qFormat/>
    <w:rsid w:val="00AB73A2"/>
    <w:rPr>
      <w:rFonts w:ascii="Arial" w:hAnsi="Arial"/>
      <w:color w:val="00000A"/>
    </w:rPr>
  </w:style>
  <w:style w:type="paragraph" w:styleId="Textodebalo">
    <w:name w:val="Balloon Text"/>
    <w:basedOn w:val="Normal"/>
    <w:link w:val="TextodebaloChar"/>
    <w:semiHidden/>
    <w:qFormat/>
    <w:rsid w:val="002677B6"/>
    <w:rPr>
      <w:rFonts w:ascii="Tahoma" w:hAnsi="Tahoma" w:cs="Tahoma"/>
      <w:sz w:val="16"/>
      <w:szCs w:val="16"/>
    </w:rPr>
  </w:style>
  <w:style w:type="paragraph" w:customStyle="1" w:styleId="PargrafodaLista1">
    <w:name w:val="Parágrafo da Lista1"/>
    <w:basedOn w:val="Normal"/>
    <w:qFormat/>
    <w:rsid w:val="00D13381"/>
    <w:pPr>
      <w:ind w:left="720"/>
    </w:pPr>
  </w:style>
  <w:style w:type="paragraph" w:customStyle="1" w:styleId="references">
    <w:name w:val="references"/>
    <w:basedOn w:val="Normal"/>
    <w:qFormat/>
    <w:rsid w:val="00AC21E9"/>
    <w:pPr>
      <w:widowControl w:val="0"/>
      <w:suppressAutoHyphens/>
      <w:spacing w:after="120"/>
      <w:ind w:left="288" w:hanging="288"/>
      <w:jc w:val="both"/>
    </w:pPr>
    <w:rPr>
      <w:sz w:val="20"/>
      <w:szCs w:val="20"/>
      <w:lang w:val="en-US" w:eastAsia="ar-SA"/>
    </w:rPr>
  </w:style>
  <w:style w:type="paragraph" w:customStyle="1" w:styleId="Contedodoquadro">
    <w:name w:val="Conteúdo do quadro"/>
    <w:basedOn w:val="Normal"/>
    <w:qFormat/>
  </w:style>
  <w:style w:type="paragraph" w:styleId="Ttulodendicedeautoridades">
    <w:name w:val="toa heading"/>
    <w:basedOn w:val="Ttulo"/>
    <w:qFormat/>
    <w:pPr>
      <w:pBdr>
        <w:left w:val="single" w:sz="2" w:space="0" w:color="000001"/>
      </w:pBdr>
      <w:shd w:val="clear" w:color="auto" w:fill="FFFFFF"/>
      <w:spacing w:before="0" w:after="0"/>
    </w:pPr>
    <w:rPr>
      <w:rFonts w:ascii="Times New Roman" w:hAnsi="Times New Roman"/>
      <w:b/>
      <w:sz w:val="30"/>
    </w:rPr>
  </w:style>
  <w:style w:type="paragraph" w:customStyle="1" w:styleId="Ttulodondicedetabelas">
    <w:name w:val="Título do índice de tabelas"/>
    <w:basedOn w:val="Ttulo"/>
    <w:qFormat/>
  </w:style>
  <w:style w:type="paragraph" w:customStyle="1" w:styleId="Contedodatabela">
    <w:name w:val="Conteúdo da tabela"/>
    <w:basedOn w:val="Normal"/>
    <w:qFormat/>
  </w:style>
  <w:style w:type="table" w:styleId="Tabelacomgrade">
    <w:name w:val="Table Grid"/>
    <w:basedOn w:val="Tabelanormal"/>
    <w:rsid w:val="00525C2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emlista3">
    <w:name w:val="Table List 3"/>
    <w:basedOn w:val="Tabelanormal"/>
    <w:rsid w:val="00AB73A2"/>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character" w:styleId="Refdecomentrio">
    <w:name w:val="annotation reference"/>
    <w:basedOn w:val="Fontepargpadro"/>
    <w:rsid w:val="00A857B9"/>
    <w:rPr>
      <w:sz w:val="16"/>
      <w:szCs w:val="16"/>
    </w:rPr>
  </w:style>
  <w:style w:type="paragraph" w:styleId="Textodecomentrio">
    <w:name w:val="annotation text"/>
    <w:basedOn w:val="Normal"/>
    <w:link w:val="TextodecomentrioChar"/>
    <w:rsid w:val="00A857B9"/>
    <w:rPr>
      <w:sz w:val="20"/>
      <w:szCs w:val="20"/>
    </w:rPr>
  </w:style>
  <w:style w:type="character" w:customStyle="1" w:styleId="TextodecomentrioChar">
    <w:name w:val="Texto de comentário Char"/>
    <w:basedOn w:val="Fontepargpadro"/>
    <w:link w:val="Textodecomentrio"/>
    <w:rsid w:val="00A857B9"/>
    <w:rPr>
      <w:color w:val="00000A"/>
    </w:rPr>
  </w:style>
  <w:style w:type="paragraph" w:styleId="Assuntodocomentrio">
    <w:name w:val="annotation subject"/>
    <w:basedOn w:val="Textodecomentrio"/>
    <w:next w:val="Textodecomentrio"/>
    <w:link w:val="AssuntodocomentrioChar"/>
    <w:rsid w:val="00A857B9"/>
    <w:rPr>
      <w:b/>
      <w:bCs/>
    </w:rPr>
  </w:style>
  <w:style w:type="character" w:customStyle="1" w:styleId="AssuntodocomentrioChar">
    <w:name w:val="Assunto do comentário Char"/>
    <w:basedOn w:val="TextodecomentrioChar"/>
    <w:link w:val="Assuntodocomentrio"/>
    <w:rsid w:val="00A857B9"/>
    <w:rPr>
      <w:b/>
      <w:bCs/>
      <w:color w:val="00000A"/>
    </w:rPr>
  </w:style>
  <w:style w:type="character" w:styleId="Hyperlink">
    <w:name w:val="Hyperlink"/>
    <w:basedOn w:val="Fontepargpadro"/>
    <w:rsid w:val="00DA55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educacao.dadosabertosbr.co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isfiesportal.mec.gov.br/"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dia-installer.d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prouniportal.mec.gov.b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su.mec.gov.br/" TargetMode="External"/><Relationship Id="rId20" Type="http://schemas.openxmlformats.org/officeDocument/2006/relationships/hyperlink" Target="https://www.postgresql.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em.inep.gov.br/" TargetMode="External"/><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hyperlink" Target="http://portal.inep.gov.br/basica-levantamentos-acessar"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hyperlink" Target="http://www.deepask.com.br/goes?page=Veja-ranking-estadual-pelo-investimento-em-educacao-e-cultura"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2B83E-487C-4C7C-9FB7-D165B927C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Pages>
  <Words>2285</Words>
  <Characters>12345</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lpstr>
    </vt:vector>
  </TitlesOfParts>
  <Company>UERJ</Company>
  <LinksUpToDate>false</LinksUpToDate>
  <CharactersWithSpaces>14601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Usuario</dc:creator>
  <dc:description/>
  <cp:lastModifiedBy>Ana Carol</cp:lastModifiedBy>
  <cp:revision>168</cp:revision>
  <cp:lastPrinted>2010-02-23T18:51:00Z</cp:lastPrinted>
  <dcterms:created xsi:type="dcterms:W3CDTF">2016-11-09T15:22:00Z</dcterms:created>
  <dcterms:modified xsi:type="dcterms:W3CDTF">2016-12-06T02:53:00Z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UERJ</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